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73777" w14:textId="1F30004C" w:rsidR="00D1119D" w:rsidRDefault="0083079B" w:rsidP="00CF0ACD">
      <w:pPr>
        <w:rPr>
          <w:rFonts w:ascii="Lato" w:hAnsi="Lato"/>
          <w:b/>
          <w:bCs/>
          <w:color w:val="C00000"/>
          <w:sz w:val="32"/>
          <w:szCs w:val="32"/>
          <w:lang w:val="en-US"/>
        </w:rPr>
      </w:pPr>
      <w:r>
        <w:rPr>
          <w:rFonts w:ascii="Lato" w:hAnsi="Lato"/>
          <w:b/>
          <w:bCs/>
          <w:color w:val="C00000"/>
          <w:sz w:val="32"/>
          <w:szCs w:val="32"/>
          <w:lang w:val="en-US"/>
        </w:rPr>
        <w:t xml:space="preserve">Chapter </w:t>
      </w:r>
      <w:r w:rsidR="00C833DB">
        <w:rPr>
          <w:rFonts w:ascii="Lato" w:hAnsi="Lato"/>
          <w:b/>
          <w:bCs/>
          <w:color w:val="C00000"/>
          <w:sz w:val="32"/>
          <w:szCs w:val="32"/>
          <w:lang w:val="en-US"/>
        </w:rPr>
        <w:t>2</w:t>
      </w:r>
      <w:r>
        <w:rPr>
          <w:rFonts w:ascii="Lato" w:hAnsi="Lato"/>
          <w:b/>
          <w:bCs/>
          <w:color w:val="C00000"/>
          <w:sz w:val="32"/>
          <w:szCs w:val="32"/>
          <w:lang w:val="en-US"/>
        </w:rPr>
        <w:t xml:space="preserve"> </w:t>
      </w:r>
      <w:r w:rsidR="00D1119D">
        <w:rPr>
          <w:rFonts w:ascii="Lato" w:hAnsi="Lato"/>
          <w:b/>
          <w:bCs/>
          <w:color w:val="C00000"/>
          <w:sz w:val="32"/>
          <w:szCs w:val="32"/>
          <w:lang w:val="en-US"/>
        </w:rPr>
        <w:t>Learning App</w:t>
      </w:r>
      <w:r>
        <w:rPr>
          <w:rFonts w:ascii="Lato" w:hAnsi="Lato"/>
          <w:b/>
          <w:bCs/>
          <w:color w:val="C00000"/>
          <w:sz w:val="32"/>
          <w:szCs w:val="32"/>
          <w:lang w:val="en-US"/>
        </w:rPr>
        <w:t xml:space="preserve">: video </w:t>
      </w:r>
      <w:r w:rsidR="00E22C60">
        <w:rPr>
          <w:rFonts w:ascii="Lato" w:hAnsi="Lato"/>
          <w:b/>
          <w:bCs/>
          <w:color w:val="C00000"/>
          <w:sz w:val="32"/>
          <w:szCs w:val="32"/>
          <w:lang w:val="en-US"/>
        </w:rPr>
        <w:t>outline</w:t>
      </w:r>
      <w:r w:rsidR="00DE0B4A">
        <w:rPr>
          <w:rFonts w:ascii="Lato" w:hAnsi="Lato"/>
          <w:b/>
          <w:bCs/>
          <w:color w:val="C00000"/>
          <w:sz w:val="32"/>
          <w:szCs w:val="32"/>
          <w:lang w:val="en-US"/>
        </w:rPr>
        <w:t xml:space="preserve"> – </w:t>
      </w:r>
      <w:r w:rsidR="00363420" w:rsidRPr="00363420">
        <w:rPr>
          <w:rFonts w:ascii="Lato" w:hAnsi="Lato" w:hint="eastAsia"/>
          <w:b/>
          <w:bCs/>
          <w:color w:val="C00000"/>
          <w:sz w:val="32"/>
          <w:szCs w:val="32"/>
          <w:lang w:val="en-US"/>
        </w:rPr>
        <w:t>Discussing healthy nutrition for people with diabetes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6374"/>
        <w:gridCol w:w="7655"/>
      </w:tblGrid>
      <w:tr w:rsidR="007F7D7A" w:rsidRPr="00C2332E" w14:paraId="61A1EAC7" w14:textId="77777777" w:rsidTr="007F7D7A">
        <w:tc>
          <w:tcPr>
            <w:tcW w:w="6374" w:type="dxa"/>
          </w:tcPr>
          <w:p w14:paraId="4D414F9C" w14:textId="56EA3911" w:rsidR="007F7D7A" w:rsidRPr="00C2332E" w:rsidRDefault="007F7D7A" w:rsidP="00CF0ACD">
            <w:pPr>
              <w:rPr>
                <w:rFonts w:ascii="Lato" w:hAnsi="Lato"/>
                <w:color w:val="000000" w:themeColor="text1"/>
                <w:sz w:val="24"/>
                <w:szCs w:val="24"/>
              </w:rPr>
            </w:pPr>
            <w:r w:rsidRPr="00C2332E">
              <w:rPr>
                <w:rFonts w:ascii="Lato" w:hAnsi="Lato"/>
                <w:color w:val="000000" w:themeColor="text1"/>
                <w:sz w:val="24"/>
                <w:szCs w:val="24"/>
              </w:rPr>
              <w:t xml:space="preserve">Chapter:  </w:t>
            </w:r>
            <w:r w:rsidR="004C2ED8" w:rsidRPr="004C2ED8">
              <w:rPr>
                <w:rFonts w:ascii="Lato" w:hAnsi="Lato" w:hint="eastAsia"/>
                <w:color w:val="000000" w:themeColor="text1"/>
                <w:sz w:val="24"/>
                <w:szCs w:val="24"/>
              </w:rPr>
              <w:t>Lifestyle management for people with diabetes</w:t>
            </w:r>
          </w:p>
        </w:tc>
        <w:tc>
          <w:tcPr>
            <w:tcW w:w="7655" w:type="dxa"/>
          </w:tcPr>
          <w:p w14:paraId="5D97EF88" w14:textId="38003FF5" w:rsidR="007F7D7A" w:rsidRPr="00C2332E" w:rsidRDefault="007F7D7A" w:rsidP="00CF0ACD">
            <w:pPr>
              <w:rPr>
                <w:rFonts w:ascii="Lato" w:hAnsi="Lato"/>
                <w:color w:val="000000" w:themeColor="text1"/>
                <w:sz w:val="24"/>
                <w:szCs w:val="24"/>
              </w:rPr>
            </w:pPr>
            <w:r w:rsidRPr="00C2332E">
              <w:rPr>
                <w:rFonts w:ascii="Lato" w:hAnsi="Lato"/>
                <w:color w:val="000000" w:themeColor="text1"/>
                <w:sz w:val="24"/>
                <w:szCs w:val="24"/>
              </w:rPr>
              <w:t>P</w:t>
            </w:r>
            <w:r w:rsidR="00845B18" w:rsidRPr="00C2332E">
              <w:rPr>
                <w:rFonts w:ascii="Lato" w:hAnsi="Lato"/>
                <w:color w:val="000000" w:themeColor="text1"/>
                <w:sz w:val="24"/>
                <w:szCs w:val="24"/>
              </w:rPr>
              <w:t>resenter</w:t>
            </w:r>
            <w:r w:rsidRPr="00C2332E">
              <w:rPr>
                <w:rFonts w:ascii="Lato" w:hAnsi="Lato"/>
                <w:color w:val="000000" w:themeColor="text1"/>
                <w:sz w:val="24"/>
                <w:szCs w:val="24"/>
              </w:rPr>
              <w:t>:</w:t>
            </w:r>
            <w:r w:rsidR="00A03DBD" w:rsidRPr="00C2332E">
              <w:rPr>
                <w:rFonts w:ascii="Lato" w:hAnsi="Lato"/>
                <w:color w:val="000000" w:themeColor="text1"/>
                <w:sz w:val="24"/>
                <w:szCs w:val="24"/>
              </w:rPr>
              <w:t xml:space="preserve"> </w:t>
            </w:r>
            <w:r w:rsidRPr="00C2332E">
              <w:rPr>
                <w:rFonts w:ascii="Lato" w:hAnsi="Lato"/>
                <w:color w:val="000000" w:themeColor="text1"/>
                <w:sz w:val="24"/>
                <w:szCs w:val="24"/>
              </w:rPr>
              <w:t xml:space="preserve"> </w:t>
            </w:r>
            <w:r w:rsidR="005A2815">
              <w:rPr>
                <w:rFonts w:ascii="Lato" w:hAnsi="Lato"/>
                <w:color w:val="000000" w:themeColor="text1"/>
                <w:sz w:val="24"/>
                <w:szCs w:val="24"/>
              </w:rPr>
              <w:t xml:space="preserve">HCP with </w:t>
            </w:r>
            <w:r w:rsidR="004E5D1D">
              <w:rPr>
                <w:rFonts w:ascii="Lato" w:hAnsi="Lato"/>
                <w:color w:val="000000" w:themeColor="text1"/>
                <w:sz w:val="24"/>
                <w:szCs w:val="24"/>
              </w:rPr>
              <w:t xml:space="preserve">strong </w:t>
            </w:r>
            <w:r w:rsidR="005A2815">
              <w:rPr>
                <w:rFonts w:ascii="Lato" w:hAnsi="Lato"/>
                <w:color w:val="000000" w:themeColor="text1"/>
                <w:sz w:val="24"/>
                <w:szCs w:val="24"/>
              </w:rPr>
              <w:t>knowledge</w:t>
            </w:r>
            <w:r w:rsidR="004E5D1D">
              <w:rPr>
                <w:rFonts w:ascii="Lato" w:hAnsi="Lato"/>
                <w:color w:val="000000" w:themeColor="text1"/>
                <w:sz w:val="24"/>
                <w:szCs w:val="24"/>
              </w:rPr>
              <w:t xml:space="preserve"> of </w:t>
            </w:r>
            <w:r w:rsidR="00353926">
              <w:rPr>
                <w:rFonts w:ascii="Lato" w:hAnsi="Lato"/>
                <w:color w:val="000000" w:themeColor="text1"/>
                <w:sz w:val="24"/>
                <w:szCs w:val="24"/>
              </w:rPr>
              <w:t>diabet</w:t>
            </w:r>
            <w:r w:rsidR="00F4171B">
              <w:rPr>
                <w:rFonts w:ascii="Lato" w:hAnsi="Lato"/>
                <w:color w:val="000000" w:themeColor="text1"/>
                <w:sz w:val="24"/>
                <w:szCs w:val="24"/>
              </w:rPr>
              <w:t xml:space="preserve">es management </w:t>
            </w:r>
          </w:p>
        </w:tc>
      </w:tr>
      <w:tr w:rsidR="007F7D7A" w:rsidRPr="00C2332E" w14:paraId="04E2EE36" w14:textId="77777777" w:rsidTr="007F7D7A">
        <w:tc>
          <w:tcPr>
            <w:tcW w:w="6374" w:type="dxa"/>
          </w:tcPr>
          <w:p w14:paraId="1BB8ACA3" w14:textId="12BE328A" w:rsidR="007F7D7A" w:rsidRPr="00C2332E" w:rsidRDefault="007F7D7A" w:rsidP="000F0D74">
            <w:pPr>
              <w:tabs>
                <w:tab w:val="left" w:pos="2025"/>
              </w:tabs>
              <w:rPr>
                <w:rFonts w:ascii="Lato" w:hAnsi="Lato"/>
                <w:color w:val="000000" w:themeColor="text1"/>
                <w:sz w:val="24"/>
                <w:szCs w:val="24"/>
              </w:rPr>
            </w:pPr>
            <w:r w:rsidRPr="00C2332E">
              <w:rPr>
                <w:rFonts w:ascii="Lato" w:hAnsi="Lato"/>
                <w:color w:val="000000" w:themeColor="text1"/>
                <w:sz w:val="24"/>
                <w:szCs w:val="24"/>
              </w:rPr>
              <w:t xml:space="preserve">Lesson: </w:t>
            </w:r>
            <w:r w:rsidR="001C5936" w:rsidRPr="001C5936">
              <w:rPr>
                <w:rFonts w:ascii="Lato" w:hAnsi="Lato" w:hint="eastAsia"/>
                <w:color w:val="000000" w:themeColor="text1"/>
                <w:sz w:val="24"/>
                <w:szCs w:val="24"/>
              </w:rPr>
              <w:t>A low-carbohydrate diet is often advised for people with diabetes, but any diet based on healthy nutrition principles can be beneficial</w:t>
            </w:r>
          </w:p>
        </w:tc>
        <w:tc>
          <w:tcPr>
            <w:tcW w:w="7655" w:type="dxa"/>
          </w:tcPr>
          <w:p w14:paraId="16C3A29D" w14:textId="623FE37C" w:rsidR="007F7D7A" w:rsidRPr="00C2332E" w:rsidRDefault="007F7D7A" w:rsidP="00CF0ACD">
            <w:pPr>
              <w:rPr>
                <w:rFonts w:ascii="Lato" w:hAnsi="Lato"/>
                <w:color w:val="000000" w:themeColor="text1"/>
                <w:sz w:val="24"/>
                <w:szCs w:val="24"/>
              </w:rPr>
            </w:pPr>
            <w:r w:rsidRPr="00C2332E">
              <w:rPr>
                <w:rFonts w:ascii="Lato" w:hAnsi="Lato"/>
                <w:color w:val="000000" w:themeColor="text1"/>
                <w:sz w:val="24"/>
                <w:szCs w:val="24"/>
              </w:rPr>
              <w:t>Video type:</w:t>
            </w:r>
            <w:r w:rsidR="00142F6F" w:rsidRPr="00C2332E">
              <w:rPr>
                <w:rFonts w:ascii="Lato" w:hAnsi="Lato"/>
                <w:color w:val="000000" w:themeColor="text1"/>
                <w:sz w:val="24"/>
                <w:szCs w:val="24"/>
              </w:rPr>
              <w:t xml:space="preserve"> Expert commentary</w:t>
            </w:r>
          </w:p>
        </w:tc>
      </w:tr>
      <w:tr w:rsidR="00BB1EFA" w:rsidRPr="00C2332E" w14:paraId="4FFF28C9" w14:textId="77777777" w:rsidTr="007F7D7A">
        <w:tc>
          <w:tcPr>
            <w:tcW w:w="6374" w:type="dxa"/>
          </w:tcPr>
          <w:p w14:paraId="01EB8F6A" w14:textId="6CDD5682" w:rsidR="00BB1EFA" w:rsidRPr="00C2332E" w:rsidRDefault="00BB1EFA" w:rsidP="00BB1EFA">
            <w:pPr>
              <w:rPr>
                <w:rFonts w:ascii="Lato" w:hAnsi="Lato"/>
                <w:color w:val="000000" w:themeColor="text1"/>
                <w:sz w:val="24"/>
                <w:szCs w:val="24"/>
              </w:rPr>
            </w:pPr>
            <w:r w:rsidRPr="00C2332E">
              <w:rPr>
                <w:rFonts w:ascii="Lato" w:hAnsi="Lato"/>
                <w:color w:val="000000" w:themeColor="text1"/>
                <w:sz w:val="24"/>
                <w:szCs w:val="24"/>
              </w:rPr>
              <w:t>Video title:</w:t>
            </w:r>
            <w:r w:rsidR="00B82B89" w:rsidRPr="00C2332E">
              <w:rPr>
                <w:rFonts w:ascii="Lato" w:hAnsi="Lato"/>
                <w:color w:val="000000" w:themeColor="text1"/>
                <w:sz w:val="24"/>
                <w:szCs w:val="24"/>
              </w:rPr>
              <w:t xml:space="preserve"> </w:t>
            </w:r>
            <w:r w:rsidR="00363420" w:rsidRPr="00953B0A">
              <w:rPr>
                <w:rFonts w:ascii="Lato" w:hAnsi="Lato"/>
                <w:sz w:val="24"/>
                <w:szCs w:val="24"/>
              </w:rPr>
              <w:t>Discussing healthy nutrition for people with diabetes</w:t>
            </w:r>
          </w:p>
        </w:tc>
        <w:tc>
          <w:tcPr>
            <w:tcW w:w="7655" w:type="dxa"/>
          </w:tcPr>
          <w:p w14:paraId="44E994D2" w14:textId="1EA69DC0" w:rsidR="00BB1EFA" w:rsidRPr="00C2332E" w:rsidRDefault="00BB1EFA" w:rsidP="00BB1EFA">
            <w:pPr>
              <w:rPr>
                <w:rFonts w:ascii="Lato" w:hAnsi="Lato"/>
                <w:color w:val="000000" w:themeColor="text1"/>
                <w:sz w:val="24"/>
                <w:szCs w:val="24"/>
              </w:rPr>
            </w:pPr>
            <w:r w:rsidRPr="00C2332E">
              <w:rPr>
                <w:rFonts w:ascii="Lato" w:hAnsi="Lato"/>
                <w:color w:val="000000" w:themeColor="text1"/>
                <w:sz w:val="24"/>
                <w:szCs w:val="24"/>
              </w:rPr>
              <w:t>Video shot:</w:t>
            </w:r>
            <w:r w:rsidR="00A03DBD" w:rsidRPr="00C2332E">
              <w:rPr>
                <w:rFonts w:ascii="Lato" w:hAnsi="Lato"/>
                <w:color w:val="000000" w:themeColor="text1"/>
                <w:sz w:val="24"/>
                <w:szCs w:val="24"/>
              </w:rPr>
              <w:t xml:space="preserve"> faculty straight to camera</w:t>
            </w:r>
            <w:r w:rsidR="00DD027E">
              <w:rPr>
                <w:rFonts w:ascii="Lato" w:hAnsi="Lato"/>
                <w:color w:val="000000" w:themeColor="text1"/>
                <w:sz w:val="24"/>
                <w:szCs w:val="24"/>
              </w:rPr>
              <w:t>. A</w:t>
            </w:r>
            <w:r w:rsidR="00142F6F" w:rsidRPr="00C2332E">
              <w:rPr>
                <w:rFonts w:ascii="Lato" w:hAnsi="Lato"/>
                <w:color w:val="000000" w:themeColor="text1"/>
                <w:sz w:val="24"/>
                <w:szCs w:val="24"/>
              </w:rPr>
              <w:t xml:space="preserve">nimations </w:t>
            </w:r>
            <w:r w:rsidR="00B2319A">
              <w:rPr>
                <w:rFonts w:ascii="Lato" w:hAnsi="Lato"/>
                <w:color w:val="000000" w:themeColor="text1"/>
                <w:sz w:val="24"/>
                <w:szCs w:val="24"/>
              </w:rPr>
              <w:t>to appear over shoulder</w:t>
            </w:r>
            <w:r w:rsidR="00DD027E">
              <w:rPr>
                <w:rFonts w:ascii="Lato" w:hAnsi="Lato"/>
                <w:color w:val="000000" w:themeColor="text1"/>
                <w:sz w:val="24"/>
                <w:szCs w:val="24"/>
              </w:rPr>
              <w:t xml:space="preserve"> </w:t>
            </w:r>
            <w:r w:rsidR="00C55970">
              <w:rPr>
                <w:rFonts w:ascii="Lato" w:hAnsi="Lato"/>
                <w:color w:val="000000" w:themeColor="text1"/>
                <w:sz w:val="24"/>
                <w:szCs w:val="24"/>
              </w:rPr>
              <w:t>and/</w:t>
            </w:r>
            <w:r w:rsidR="00DD027E">
              <w:rPr>
                <w:rFonts w:ascii="Lato" w:hAnsi="Lato"/>
                <w:color w:val="000000" w:themeColor="text1"/>
                <w:sz w:val="24"/>
                <w:szCs w:val="24"/>
              </w:rPr>
              <w:t>or as full screen overlay</w:t>
            </w:r>
            <w:r w:rsidR="00C55970">
              <w:rPr>
                <w:rFonts w:ascii="Lato" w:hAnsi="Lato"/>
                <w:color w:val="000000" w:themeColor="text1"/>
                <w:sz w:val="24"/>
                <w:szCs w:val="24"/>
              </w:rPr>
              <w:t xml:space="preserve"> where appropriate.</w:t>
            </w:r>
          </w:p>
        </w:tc>
      </w:tr>
      <w:tr w:rsidR="007606F8" w:rsidRPr="00C2332E" w14:paraId="460F6ABB" w14:textId="77777777" w:rsidTr="007F7D7A">
        <w:tc>
          <w:tcPr>
            <w:tcW w:w="6374" w:type="dxa"/>
          </w:tcPr>
          <w:p w14:paraId="02CEAC58" w14:textId="51CB0A13" w:rsidR="007606F8" w:rsidRPr="00C2332E" w:rsidRDefault="007606F8" w:rsidP="007606F8">
            <w:pPr>
              <w:rPr>
                <w:rFonts w:ascii="Lato" w:hAnsi="Lato"/>
                <w:color w:val="000000" w:themeColor="text1"/>
                <w:sz w:val="24"/>
                <w:szCs w:val="24"/>
              </w:rPr>
            </w:pPr>
            <w:r w:rsidRPr="00C2332E">
              <w:rPr>
                <w:rFonts w:ascii="Lato" w:hAnsi="Lato"/>
                <w:color w:val="000000" w:themeColor="text1"/>
                <w:sz w:val="24"/>
                <w:szCs w:val="24"/>
              </w:rPr>
              <w:t xml:space="preserve">Video objective: </w:t>
            </w:r>
            <w:r w:rsidR="00433475">
              <w:rPr>
                <w:rFonts w:ascii="Lato" w:hAnsi="Lato"/>
                <w:color w:val="000000" w:themeColor="text1"/>
                <w:sz w:val="24"/>
                <w:szCs w:val="24"/>
              </w:rPr>
              <w:t>To</w:t>
            </w:r>
            <w:r w:rsidR="00FA3B73">
              <w:rPr>
                <w:rFonts w:ascii="Lato" w:hAnsi="Lato"/>
                <w:color w:val="000000" w:themeColor="text1"/>
                <w:sz w:val="24"/>
                <w:szCs w:val="24"/>
              </w:rPr>
              <w:t xml:space="preserve"> </w:t>
            </w:r>
            <w:r w:rsidR="00364388">
              <w:rPr>
                <w:rFonts w:ascii="Lato" w:hAnsi="Lato"/>
                <w:color w:val="000000" w:themeColor="text1"/>
                <w:sz w:val="24"/>
                <w:szCs w:val="24"/>
              </w:rPr>
              <w:t xml:space="preserve">discuss </w:t>
            </w:r>
            <w:r w:rsidR="00166BC8">
              <w:rPr>
                <w:rFonts w:ascii="Lato" w:hAnsi="Lato"/>
                <w:color w:val="000000" w:themeColor="text1"/>
                <w:sz w:val="24"/>
                <w:szCs w:val="24"/>
              </w:rPr>
              <w:t>how HCPs can</w:t>
            </w:r>
            <w:r w:rsidR="00FA3B73">
              <w:rPr>
                <w:rFonts w:ascii="Lato" w:hAnsi="Lato"/>
                <w:color w:val="000000" w:themeColor="text1"/>
                <w:sz w:val="24"/>
                <w:szCs w:val="24"/>
              </w:rPr>
              <w:t xml:space="preserve"> </w:t>
            </w:r>
            <w:r w:rsidR="00166BC8">
              <w:rPr>
                <w:rFonts w:ascii="Lato" w:hAnsi="Lato"/>
                <w:color w:val="000000" w:themeColor="text1"/>
                <w:sz w:val="24"/>
                <w:szCs w:val="24"/>
              </w:rPr>
              <w:t>help</w:t>
            </w:r>
            <w:r w:rsidR="00FA3B73">
              <w:rPr>
                <w:rFonts w:ascii="Lato" w:hAnsi="Lato"/>
                <w:color w:val="000000" w:themeColor="text1"/>
                <w:sz w:val="24"/>
                <w:szCs w:val="24"/>
              </w:rPr>
              <w:t xml:space="preserve"> people </w:t>
            </w:r>
            <w:r w:rsidR="00E52070">
              <w:rPr>
                <w:rFonts w:ascii="Lato" w:hAnsi="Lato"/>
                <w:color w:val="000000" w:themeColor="text1"/>
                <w:sz w:val="24"/>
                <w:szCs w:val="24"/>
              </w:rPr>
              <w:t xml:space="preserve">with </w:t>
            </w:r>
            <w:r w:rsidR="008831B3">
              <w:rPr>
                <w:rFonts w:ascii="Lato" w:hAnsi="Lato"/>
                <w:color w:val="000000" w:themeColor="text1"/>
                <w:sz w:val="24"/>
                <w:szCs w:val="24"/>
              </w:rPr>
              <w:t xml:space="preserve">type 2 </w:t>
            </w:r>
            <w:r w:rsidR="00E52070">
              <w:rPr>
                <w:rFonts w:ascii="Lato" w:hAnsi="Lato"/>
                <w:color w:val="000000" w:themeColor="text1"/>
                <w:sz w:val="24"/>
                <w:szCs w:val="24"/>
              </w:rPr>
              <w:t xml:space="preserve">diabetes </w:t>
            </w:r>
            <w:r w:rsidR="00166BC8">
              <w:rPr>
                <w:rFonts w:ascii="Lato" w:hAnsi="Lato"/>
                <w:color w:val="000000" w:themeColor="text1"/>
                <w:sz w:val="24"/>
                <w:szCs w:val="24"/>
              </w:rPr>
              <w:t>to</w:t>
            </w:r>
            <w:r w:rsidR="001E0212">
              <w:rPr>
                <w:rFonts w:ascii="Lato" w:hAnsi="Lato"/>
                <w:color w:val="000000" w:themeColor="text1"/>
                <w:sz w:val="24"/>
                <w:szCs w:val="24"/>
              </w:rPr>
              <w:t xml:space="preserve"> implement</w:t>
            </w:r>
            <w:r w:rsidR="00166BC8">
              <w:rPr>
                <w:rFonts w:ascii="Lato" w:hAnsi="Lato"/>
                <w:color w:val="000000" w:themeColor="text1"/>
                <w:sz w:val="24"/>
                <w:szCs w:val="24"/>
              </w:rPr>
              <w:t xml:space="preserve"> sustainable</w:t>
            </w:r>
            <w:r w:rsidR="00FA18E9">
              <w:rPr>
                <w:rFonts w:ascii="Lato" w:hAnsi="Lato"/>
                <w:color w:val="000000" w:themeColor="text1"/>
                <w:sz w:val="24"/>
                <w:szCs w:val="24"/>
              </w:rPr>
              <w:t>, health</w:t>
            </w:r>
            <w:r w:rsidR="00550464">
              <w:rPr>
                <w:rFonts w:ascii="Lato" w:hAnsi="Lato"/>
                <w:color w:val="000000" w:themeColor="text1"/>
                <w:sz w:val="24"/>
                <w:szCs w:val="24"/>
              </w:rPr>
              <w:t>y</w:t>
            </w:r>
            <w:r w:rsidR="00166BC8">
              <w:rPr>
                <w:rFonts w:ascii="Lato" w:hAnsi="Lato"/>
                <w:color w:val="000000" w:themeColor="text1"/>
                <w:sz w:val="24"/>
                <w:szCs w:val="24"/>
              </w:rPr>
              <w:t xml:space="preserve"> </w:t>
            </w:r>
            <w:r w:rsidR="001E0212">
              <w:rPr>
                <w:rFonts w:ascii="Lato" w:hAnsi="Lato"/>
                <w:color w:val="000000" w:themeColor="text1"/>
                <w:sz w:val="24"/>
                <w:szCs w:val="24"/>
              </w:rPr>
              <w:t xml:space="preserve">nutrition plans </w:t>
            </w:r>
          </w:p>
          <w:p w14:paraId="4E6B5883" w14:textId="111029E3" w:rsidR="006266F9" w:rsidRPr="00C2332E" w:rsidRDefault="006266F9" w:rsidP="007606F8">
            <w:pPr>
              <w:rPr>
                <w:rFonts w:ascii="Lato" w:hAnsi="Lato"/>
                <w:color w:val="000000" w:themeColor="text1"/>
                <w:sz w:val="24"/>
                <w:szCs w:val="24"/>
              </w:rPr>
            </w:pPr>
          </w:p>
        </w:tc>
        <w:tc>
          <w:tcPr>
            <w:tcW w:w="7655" w:type="dxa"/>
          </w:tcPr>
          <w:p w14:paraId="072F8BB6" w14:textId="63C92BDC" w:rsidR="007606F8" w:rsidRPr="00C2332E" w:rsidRDefault="007606F8" w:rsidP="007606F8">
            <w:pPr>
              <w:rPr>
                <w:rFonts w:ascii="Lato" w:hAnsi="Lato"/>
                <w:color w:val="000000" w:themeColor="text1"/>
                <w:sz w:val="24"/>
                <w:szCs w:val="24"/>
              </w:rPr>
            </w:pPr>
            <w:r w:rsidRPr="00C2332E">
              <w:rPr>
                <w:rFonts w:ascii="Lato" w:hAnsi="Lato"/>
                <w:color w:val="000000" w:themeColor="text1"/>
                <w:sz w:val="24"/>
                <w:szCs w:val="24"/>
              </w:rPr>
              <w:t xml:space="preserve">Video setting: </w:t>
            </w:r>
            <w:r w:rsidR="00AB2821">
              <w:rPr>
                <w:rFonts w:ascii="Lato" w:hAnsi="Lato"/>
                <w:color w:val="000000" w:themeColor="text1"/>
                <w:sz w:val="24"/>
                <w:szCs w:val="24"/>
              </w:rPr>
              <w:t xml:space="preserve">Self-recording; </w:t>
            </w:r>
            <w:r w:rsidR="0065086B">
              <w:rPr>
                <w:rFonts w:ascii="Lato" w:hAnsi="Lato"/>
                <w:color w:val="000000" w:themeColor="text1"/>
                <w:sz w:val="24"/>
                <w:szCs w:val="24"/>
              </w:rPr>
              <w:t xml:space="preserve">HCP </w:t>
            </w:r>
            <w:r w:rsidR="008A72BE">
              <w:rPr>
                <w:rFonts w:ascii="Lato" w:hAnsi="Lato"/>
                <w:color w:val="000000" w:themeColor="text1"/>
                <w:sz w:val="24"/>
                <w:szCs w:val="24"/>
              </w:rPr>
              <w:t>clinic</w:t>
            </w:r>
            <w:r w:rsidR="00FA18E9">
              <w:rPr>
                <w:rFonts w:ascii="Lato" w:hAnsi="Lato"/>
                <w:color w:val="000000" w:themeColor="text1"/>
                <w:sz w:val="24"/>
                <w:szCs w:val="24"/>
              </w:rPr>
              <w:t xml:space="preserve"> </w:t>
            </w:r>
            <w:r w:rsidR="0065086B">
              <w:rPr>
                <w:rFonts w:ascii="Lato" w:hAnsi="Lato"/>
                <w:color w:val="000000" w:themeColor="text1"/>
                <w:sz w:val="24"/>
                <w:szCs w:val="24"/>
              </w:rPr>
              <w:t xml:space="preserve">office </w:t>
            </w:r>
          </w:p>
        </w:tc>
      </w:tr>
      <w:tr w:rsidR="00BA47B2" w:rsidRPr="00C2332E" w14:paraId="439971CF" w14:textId="77777777" w:rsidTr="00BE7FA7">
        <w:tc>
          <w:tcPr>
            <w:tcW w:w="14029" w:type="dxa"/>
            <w:gridSpan w:val="2"/>
          </w:tcPr>
          <w:p w14:paraId="7C54E859" w14:textId="30E76AC7" w:rsidR="00BA47B2" w:rsidRPr="00C2332E" w:rsidRDefault="00BA47B2" w:rsidP="00BA47B2">
            <w:pPr>
              <w:tabs>
                <w:tab w:val="left" w:pos="2310"/>
              </w:tabs>
              <w:rPr>
                <w:rFonts w:ascii="Lato" w:hAnsi="Lato"/>
                <w:color w:val="000000" w:themeColor="text1"/>
                <w:sz w:val="24"/>
                <w:szCs w:val="24"/>
              </w:rPr>
            </w:pPr>
            <w:r w:rsidRPr="00C2332E">
              <w:rPr>
                <w:rFonts w:ascii="Lato" w:hAnsi="Lato"/>
                <w:color w:val="000000" w:themeColor="text1"/>
                <w:sz w:val="24"/>
                <w:szCs w:val="24"/>
              </w:rPr>
              <w:t xml:space="preserve">Video length: Approx </w:t>
            </w:r>
            <w:r w:rsidR="00B54DF0">
              <w:rPr>
                <w:rFonts w:ascii="Lato" w:hAnsi="Lato"/>
                <w:color w:val="000000" w:themeColor="text1"/>
                <w:sz w:val="24"/>
                <w:szCs w:val="24"/>
              </w:rPr>
              <w:t>4-5</w:t>
            </w:r>
            <w:r w:rsidRPr="00C2332E">
              <w:rPr>
                <w:rFonts w:ascii="Lato" w:hAnsi="Lato"/>
                <w:color w:val="000000" w:themeColor="text1"/>
                <w:sz w:val="24"/>
                <w:szCs w:val="24"/>
              </w:rPr>
              <w:t xml:space="preserve"> minutes</w:t>
            </w:r>
          </w:p>
        </w:tc>
      </w:tr>
    </w:tbl>
    <w:p w14:paraId="307B960C" w14:textId="77777777" w:rsidR="00D1119D" w:rsidRDefault="00D1119D" w:rsidP="00CF0ACD">
      <w:pPr>
        <w:rPr>
          <w:rFonts w:ascii="Lato" w:hAnsi="Lato"/>
          <w:b/>
          <w:bCs/>
          <w:color w:val="C00000"/>
          <w:sz w:val="32"/>
          <w:szCs w:val="32"/>
          <w:lang w:val="en-US"/>
        </w:rPr>
      </w:pPr>
    </w:p>
    <w:tbl>
      <w:tblPr>
        <w:tblStyle w:val="TableGrid"/>
        <w:tblW w:w="14154" w:type="dxa"/>
        <w:tblLayout w:type="fixed"/>
        <w:tblLook w:val="04A0" w:firstRow="1" w:lastRow="0" w:firstColumn="1" w:lastColumn="0" w:noHBand="0" w:noVBand="1"/>
      </w:tblPr>
      <w:tblGrid>
        <w:gridCol w:w="5524"/>
        <w:gridCol w:w="3543"/>
        <w:gridCol w:w="1771"/>
        <w:gridCol w:w="3316"/>
      </w:tblGrid>
      <w:tr w:rsidR="008B7E82" w:rsidRPr="00B65860" w14:paraId="3E5D2FB5" w14:textId="416F47F9" w:rsidTr="1C5A3A30">
        <w:trPr>
          <w:trHeight w:val="331"/>
        </w:trPr>
        <w:tc>
          <w:tcPr>
            <w:tcW w:w="10838" w:type="dxa"/>
            <w:gridSpan w:val="3"/>
            <w:shd w:val="clear" w:color="auto" w:fill="CCC5BD" w:themeFill="background2"/>
          </w:tcPr>
          <w:p w14:paraId="5260ED27" w14:textId="1C3CBD37" w:rsidR="008B7E82" w:rsidRPr="00B65860" w:rsidRDefault="008B7E82" w:rsidP="008A5A87">
            <w:pPr>
              <w:rPr>
                <w:rFonts w:ascii="Lato Light" w:hAnsi="Lato Light"/>
                <w:b/>
                <w:bCs/>
                <w:color w:val="000000" w:themeColor="text1"/>
              </w:rPr>
            </w:pPr>
            <w:r w:rsidRPr="00B65860">
              <w:rPr>
                <w:rFonts w:ascii="Lato Light" w:hAnsi="Lato Light"/>
                <w:b/>
                <w:bCs/>
                <w:color w:val="000000" w:themeColor="text1"/>
              </w:rPr>
              <w:t xml:space="preserve">Topic 1: </w:t>
            </w:r>
            <w:r w:rsidR="005817E3" w:rsidRPr="005817E3">
              <w:rPr>
                <w:rFonts w:ascii="Lato Light" w:hAnsi="Lato Light" w:hint="eastAsia"/>
                <w:b/>
                <w:bCs/>
                <w:color w:val="000000" w:themeColor="text1"/>
              </w:rPr>
              <w:t>Why are dietary interventions a key part of T2D management?</w:t>
            </w:r>
          </w:p>
          <w:p w14:paraId="2FE6A538" w14:textId="3BAEC6AB" w:rsidR="008B7E82" w:rsidRPr="00B65860" w:rsidRDefault="008B7E82" w:rsidP="008A5A87">
            <w:pPr>
              <w:rPr>
                <w:rFonts w:ascii="Lato Light" w:hAnsi="Lato Light"/>
                <w:b/>
                <w:bCs/>
                <w:color w:val="000000" w:themeColor="text1"/>
              </w:rPr>
            </w:pPr>
            <w:r w:rsidRPr="00B65860">
              <w:rPr>
                <w:rFonts w:ascii="Lato Light" w:hAnsi="Lato Light"/>
                <w:b/>
                <w:bCs/>
                <w:color w:val="000000" w:themeColor="text1"/>
              </w:rPr>
              <w:t>Duration of topic:</w:t>
            </w:r>
            <w:r>
              <w:rPr>
                <w:rFonts w:ascii="Lato Light" w:hAnsi="Lato Light"/>
                <w:b/>
                <w:bCs/>
                <w:color w:val="000000" w:themeColor="text1"/>
              </w:rPr>
              <w:t xml:space="preserve"> </w:t>
            </w:r>
            <w:r w:rsidR="00953F8E">
              <w:rPr>
                <w:rFonts w:ascii="Lato Light" w:hAnsi="Lato Light"/>
                <w:b/>
                <w:bCs/>
                <w:color w:val="000000" w:themeColor="text1"/>
              </w:rPr>
              <w:t>2</w:t>
            </w:r>
            <w:r>
              <w:rPr>
                <w:rFonts w:ascii="Lato Light" w:hAnsi="Lato Light"/>
                <w:b/>
                <w:bCs/>
                <w:color w:val="000000" w:themeColor="text1"/>
              </w:rPr>
              <w:t xml:space="preserve"> minute</w:t>
            </w:r>
            <w:r w:rsidR="00953F8E">
              <w:rPr>
                <w:rFonts w:ascii="Lato Light" w:hAnsi="Lato Light"/>
                <w:b/>
                <w:bCs/>
                <w:color w:val="000000" w:themeColor="text1"/>
              </w:rPr>
              <w:t>s</w:t>
            </w:r>
          </w:p>
        </w:tc>
        <w:tc>
          <w:tcPr>
            <w:tcW w:w="3316" w:type="dxa"/>
            <w:shd w:val="clear" w:color="auto" w:fill="CCC5BD" w:themeFill="background2"/>
          </w:tcPr>
          <w:p w14:paraId="65290421" w14:textId="77777777" w:rsidR="008B7E82" w:rsidRPr="00B65860" w:rsidRDefault="008B7E82" w:rsidP="008A5A87">
            <w:pPr>
              <w:rPr>
                <w:rFonts w:ascii="Lato Light" w:hAnsi="Lato Light"/>
                <w:b/>
                <w:bCs/>
                <w:color w:val="000000" w:themeColor="text1"/>
              </w:rPr>
            </w:pPr>
          </w:p>
        </w:tc>
      </w:tr>
      <w:tr w:rsidR="008B7E82" w:rsidRPr="00B65860" w14:paraId="0404FBDE" w14:textId="1A476E4F" w:rsidTr="1C5A3A30">
        <w:trPr>
          <w:trHeight w:val="321"/>
        </w:trPr>
        <w:tc>
          <w:tcPr>
            <w:tcW w:w="5524" w:type="dxa"/>
          </w:tcPr>
          <w:p w14:paraId="3BD23103" w14:textId="4511AB64" w:rsidR="008B7E82" w:rsidRPr="00B65860" w:rsidRDefault="008B7E82" w:rsidP="008A5A87">
            <w:pPr>
              <w:rPr>
                <w:rFonts w:ascii="Lato Light" w:hAnsi="Lato Light"/>
                <w:b/>
                <w:bCs/>
                <w:color w:val="000000" w:themeColor="text1"/>
              </w:rPr>
            </w:pPr>
            <w:r w:rsidRPr="00B65860">
              <w:rPr>
                <w:rFonts w:ascii="Lato Light" w:hAnsi="Lato Light"/>
                <w:b/>
                <w:bCs/>
                <w:color w:val="000000" w:themeColor="text1"/>
              </w:rPr>
              <w:t xml:space="preserve">Talking points/script </w:t>
            </w:r>
          </w:p>
        </w:tc>
        <w:tc>
          <w:tcPr>
            <w:tcW w:w="3543" w:type="dxa"/>
          </w:tcPr>
          <w:p w14:paraId="09AF10F1" w14:textId="7C9AF9E5" w:rsidR="008B7E82" w:rsidRPr="00B65860" w:rsidRDefault="008B7E82" w:rsidP="00CF0ACD">
            <w:pPr>
              <w:rPr>
                <w:rFonts w:ascii="Lato Light" w:hAnsi="Lato Light"/>
                <w:b/>
                <w:bCs/>
                <w:color w:val="000000" w:themeColor="text1"/>
              </w:rPr>
            </w:pPr>
            <w:r>
              <w:rPr>
                <w:rFonts w:ascii="Lato Light" w:hAnsi="Lato Light"/>
                <w:b/>
                <w:bCs/>
                <w:color w:val="000000" w:themeColor="text1"/>
              </w:rPr>
              <w:t>A</w:t>
            </w:r>
            <w:r w:rsidRPr="00B65860">
              <w:rPr>
                <w:rFonts w:ascii="Lato Light" w:hAnsi="Lato Light"/>
                <w:b/>
                <w:bCs/>
                <w:color w:val="000000" w:themeColor="text1"/>
              </w:rPr>
              <w:t xml:space="preserve">nimation </w:t>
            </w:r>
            <w:r>
              <w:rPr>
                <w:rFonts w:ascii="Lato Light" w:hAnsi="Lato Light"/>
                <w:b/>
                <w:bCs/>
                <w:color w:val="000000" w:themeColor="text1"/>
              </w:rPr>
              <w:t>(if applicable)</w:t>
            </w:r>
          </w:p>
        </w:tc>
        <w:tc>
          <w:tcPr>
            <w:tcW w:w="1771" w:type="dxa"/>
          </w:tcPr>
          <w:p w14:paraId="1C29A0A8" w14:textId="6ACC0692" w:rsidR="008B7E82" w:rsidRPr="00B65860" w:rsidRDefault="008B7E82" w:rsidP="00CF0ACD">
            <w:pPr>
              <w:rPr>
                <w:rFonts w:ascii="Lato Light" w:hAnsi="Lato Light"/>
                <w:b/>
                <w:bCs/>
                <w:color w:val="000000" w:themeColor="text1"/>
              </w:rPr>
            </w:pPr>
            <w:r w:rsidRPr="00B65860">
              <w:rPr>
                <w:rFonts w:ascii="Lato Light" w:hAnsi="Lato Light"/>
                <w:b/>
                <w:bCs/>
                <w:color w:val="000000" w:themeColor="text1"/>
              </w:rPr>
              <w:t>Timings</w:t>
            </w:r>
          </w:p>
        </w:tc>
        <w:tc>
          <w:tcPr>
            <w:tcW w:w="3316" w:type="dxa"/>
          </w:tcPr>
          <w:p w14:paraId="415F98AD" w14:textId="77777777" w:rsidR="008B7E82" w:rsidRPr="00B65860" w:rsidRDefault="008B7E82" w:rsidP="00CF0ACD">
            <w:pPr>
              <w:rPr>
                <w:rFonts w:ascii="Lato Light" w:hAnsi="Lato Light"/>
                <w:b/>
                <w:bCs/>
                <w:color w:val="000000" w:themeColor="text1"/>
              </w:rPr>
            </w:pPr>
          </w:p>
        </w:tc>
      </w:tr>
      <w:tr w:rsidR="008B7E82" w:rsidRPr="00B65860" w14:paraId="13F4B129" w14:textId="30BF56C9" w:rsidTr="1C5A3A30">
        <w:trPr>
          <w:trHeight w:val="1180"/>
        </w:trPr>
        <w:tc>
          <w:tcPr>
            <w:tcW w:w="5524" w:type="dxa"/>
          </w:tcPr>
          <w:p w14:paraId="2C5DCDE7" w14:textId="2853A9F3" w:rsidR="00665747" w:rsidRPr="00254A06" w:rsidRDefault="008B7E82" w:rsidP="00C41514">
            <w:pPr>
              <w:pStyle w:val="ListParagraph"/>
              <w:numPr>
                <w:ilvl w:val="0"/>
                <w:numId w:val="37"/>
              </w:numPr>
              <w:rPr>
                <w:rFonts w:ascii="Lato Light" w:hAnsi="Lato Light"/>
              </w:rPr>
            </w:pPr>
            <w:r w:rsidRPr="00254A06">
              <w:rPr>
                <w:rFonts w:ascii="Lato Light" w:hAnsi="Lato Light"/>
              </w:rPr>
              <w:t xml:space="preserve">Lifestyle changes are very important in helping people with diabetes to achieve their goals. </w:t>
            </w:r>
            <w:r w:rsidR="005817E3" w:rsidRPr="00254A06">
              <w:rPr>
                <w:rFonts w:ascii="Lato Light" w:hAnsi="Lato Light"/>
              </w:rPr>
              <w:t xml:space="preserve">Dietary interventions are an important </w:t>
            </w:r>
            <w:r w:rsidR="003B1331" w:rsidRPr="00254A06">
              <w:rPr>
                <w:rFonts w:ascii="Lato Light" w:hAnsi="Lato Light"/>
              </w:rPr>
              <w:t>aspect of</w:t>
            </w:r>
            <w:r w:rsidR="005817E3" w:rsidRPr="00254A06">
              <w:rPr>
                <w:rFonts w:ascii="Lato Light" w:hAnsi="Lato Light"/>
              </w:rPr>
              <w:t xml:space="preserve"> lifestyle changes. </w:t>
            </w:r>
            <w:r w:rsidR="00665747" w:rsidRPr="00254A06">
              <w:rPr>
                <w:rFonts w:ascii="Lato Light" w:hAnsi="Lato Light"/>
              </w:rPr>
              <w:t xml:space="preserve">The goals of </w:t>
            </w:r>
            <w:r w:rsidR="00F81EDC" w:rsidRPr="00254A06">
              <w:rPr>
                <w:rFonts w:ascii="Lato Light" w:hAnsi="Lato Light"/>
              </w:rPr>
              <w:t xml:space="preserve">dietary </w:t>
            </w:r>
            <w:r w:rsidR="00665747" w:rsidRPr="00254A06">
              <w:rPr>
                <w:rFonts w:ascii="Lato Light" w:hAnsi="Lato Light"/>
              </w:rPr>
              <w:t>interventions are to</w:t>
            </w:r>
            <w:r w:rsidR="004818A9" w:rsidRPr="00254A06">
              <w:rPr>
                <w:rFonts w:ascii="Lato Light" w:hAnsi="Lato Light"/>
              </w:rPr>
              <w:t xml:space="preserve"> help people with</w:t>
            </w:r>
            <w:r w:rsidR="001A5775" w:rsidRPr="00254A06">
              <w:rPr>
                <w:rFonts w:ascii="Lato Light" w:hAnsi="Lato Light"/>
              </w:rPr>
              <w:t xml:space="preserve"> diabetes to</w:t>
            </w:r>
            <w:r w:rsidR="00665747" w:rsidRPr="00254A06">
              <w:rPr>
                <w:rFonts w:ascii="Lato Light" w:hAnsi="Lato Light"/>
              </w:rPr>
              <w:t>:</w:t>
            </w:r>
          </w:p>
          <w:p w14:paraId="14E54431" w14:textId="41122C77" w:rsidR="00665747" w:rsidRPr="00254A06" w:rsidRDefault="00665747" w:rsidP="00665747">
            <w:pPr>
              <w:pStyle w:val="ListParagraph"/>
              <w:numPr>
                <w:ilvl w:val="1"/>
                <w:numId w:val="37"/>
              </w:numPr>
              <w:rPr>
                <w:rFonts w:ascii="Lato Light" w:hAnsi="Lato Light"/>
              </w:rPr>
            </w:pPr>
            <w:r w:rsidRPr="00254A06">
              <w:rPr>
                <w:rFonts w:ascii="Lato Light" w:hAnsi="Lato Light"/>
              </w:rPr>
              <w:t xml:space="preserve">achieve </w:t>
            </w:r>
            <w:r w:rsidRPr="00254A06">
              <w:rPr>
                <w:rFonts w:ascii="Lato Light" w:hAnsi="Lato Light"/>
                <w:b/>
                <w:bCs/>
                <w:color w:val="005AD2" w:themeColor="accent2"/>
              </w:rPr>
              <w:t>optimal blood glucose</w:t>
            </w:r>
            <w:r w:rsidRPr="00254A06">
              <w:rPr>
                <w:rFonts w:ascii="Lato Light" w:hAnsi="Lato Light"/>
                <w:color w:val="005AD2" w:themeColor="accent2"/>
              </w:rPr>
              <w:t xml:space="preserve"> </w:t>
            </w:r>
            <w:r w:rsidR="006C228A" w:rsidRPr="00254A06">
              <w:rPr>
                <w:rFonts w:ascii="Lato Light" w:hAnsi="Lato Light"/>
              </w:rPr>
              <w:t>levels</w:t>
            </w:r>
          </w:p>
          <w:p w14:paraId="42C7BB1C" w14:textId="714098EF" w:rsidR="00665747" w:rsidRPr="00254A06" w:rsidRDefault="00665747" w:rsidP="00665747">
            <w:pPr>
              <w:pStyle w:val="ListParagraph"/>
              <w:numPr>
                <w:ilvl w:val="1"/>
                <w:numId w:val="37"/>
              </w:numPr>
              <w:rPr>
                <w:rFonts w:ascii="Lato Light" w:hAnsi="Lato Light"/>
              </w:rPr>
            </w:pPr>
            <w:r w:rsidRPr="00254A06">
              <w:rPr>
                <w:rFonts w:ascii="Lato Light" w:hAnsi="Lato Light"/>
              </w:rPr>
              <w:t xml:space="preserve">achieve </w:t>
            </w:r>
            <w:r w:rsidRPr="00254A06">
              <w:rPr>
                <w:rFonts w:ascii="Lato Light" w:hAnsi="Lato Light"/>
                <w:b/>
                <w:bCs/>
                <w:color w:val="005AD2" w:themeColor="accent2"/>
              </w:rPr>
              <w:t>optimal blood lipid</w:t>
            </w:r>
            <w:r w:rsidRPr="00254A06">
              <w:rPr>
                <w:rFonts w:ascii="Lato Light" w:hAnsi="Lato Light"/>
                <w:color w:val="005AD2" w:themeColor="accent2"/>
              </w:rPr>
              <w:t xml:space="preserve"> </w:t>
            </w:r>
            <w:r w:rsidR="006C228A" w:rsidRPr="00254A06">
              <w:rPr>
                <w:rFonts w:ascii="Lato Light" w:hAnsi="Lato Light"/>
              </w:rPr>
              <w:t>levels</w:t>
            </w:r>
          </w:p>
          <w:p w14:paraId="4BD6FEDD" w14:textId="3D7BF1A6" w:rsidR="001A01C6" w:rsidRPr="00254A06" w:rsidRDefault="00665747" w:rsidP="001A01C6">
            <w:pPr>
              <w:pStyle w:val="ListParagraph"/>
              <w:numPr>
                <w:ilvl w:val="1"/>
                <w:numId w:val="37"/>
              </w:numPr>
              <w:rPr>
                <w:rFonts w:ascii="Lato Light" w:hAnsi="Lato Light"/>
              </w:rPr>
            </w:pPr>
            <w:r w:rsidRPr="00254A06">
              <w:rPr>
                <w:rFonts w:ascii="Lato Light" w:hAnsi="Lato Light"/>
              </w:rPr>
              <w:t xml:space="preserve">provide </w:t>
            </w:r>
            <w:r w:rsidRPr="00254A06">
              <w:rPr>
                <w:rFonts w:ascii="Lato Light" w:hAnsi="Lato Light"/>
                <w:b/>
                <w:bCs/>
                <w:color w:val="005AD2" w:themeColor="accent2"/>
              </w:rPr>
              <w:t xml:space="preserve">appropriate </w:t>
            </w:r>
            <w:r w:rsidR="001A01C6" w:rsidRPr="00254A06">
              <w:rPr>
                <w:rFonts w:ascii="Lato Light" w:hAnsi="Lato Light"/>
                <w:b/>
                <w:bCs/>
                <w:color w:val="005AD2" w:themeColor="accent2"/>
              </w:rPr>
              <w:t>energy for reasonable weight</w:t>
            </w:r>
            <w:r w:rsidR="001A01C6" w:rsidRPr="00254A06">
              <w:rPr>
                <w:rFonts w:ascii="Lato Light" w:hAnsi="Lato Light"/>
              </w:rPr>
              <w:t>, normal growth and development including during pregnancy and lactation where appropriate</w:t>
            </w:r>
          </w:p>
          <w:p w14:paraId="27556B7A" w14:textId="30AFC77E" w:rsidR="001A01C6" w:rsidRPr="00254A06" w:rsidRDefault="00B73706" w:rsidP="001A01C6">
            <w:pPr>
              <w:pStyle w:val="ListParagraph"/>
              <w:numPr>
                <w:ilvl w:val="1"/>
                <w:numId w:val="37"/>
              </w:numPr>
              <w:rPr>
                <w:rFonts w:ascii="Lato Light" w:hAnsi="Lato Light"/>
              </w:rPr>
            </w:pPr>
            <w:r w:rsidRPr="00254A06">
              <w:rPr>
                <w:rFonts w:ascii="Lato Light" w:hAnsi="Lato Light"/>
                <w:b/>
                <w:bCs/>
                <w:color w:val="005AD2" w:themeColor="accent2"/>
              </w:rPr>
              <w:t>prevent, delay and treat complications</w:t>
            </w:r>
            <w:r w:rsidRPr="00254A06">
              <w:rPr>
                <w:rFonts w:ascii="Lato Light" w:hAnsi="Lato Light"/>
                <w:color w:val="005AD2" w:themeColor="accent2"/>
              </w:rPr>
              <w:t xml:space="preserve"> </w:t>
            </w:r>
            <w:r w:rsidRPr="00254A06">
              <w:rPr>
                <w:rFonts w:ascii="Lato Light" w:hAnsi="Lato Light"/>
              </w:rPr>
              <w:t>of diabetes</w:t>
            </w:r>
          </w:p>
          <w:p w14:paraId="0F113FA9" w14:textId="77777777" w:rsidR="00665747" w:rsidRPr="00254A06" w:rsidRDefault="00665747" w:rsidP="00665747">
            <w:pPr>
              <w:rPr>
                <w:rFonts w:ascii="Lato Light" w:hAnsi="Lato Light"/>
              </w:rPr>
            </w:pPr>
          </w:p>
          <w:p w14:paraId="709EEB1B" w14:textId="7324B136" w:rsidR="008B7E82" w:rsidRPr="00254A06" w:rsidRDefault="008A5879" w:rsidP="00C41514">
            <w:pPr>
              <w:pStyle w:val="ListParagraph"/>
              <w:numPr>
                <w:ilvl w:val="0"/>
                <w:numId w:val="37"/>
              </w:numPr>
              <w:rPr>
                <w:rFonts w:ascii="Lato Light" w:hAnsi="Lato Light"/>
              </w:rPr>
            </w:pPr>
            <w:r w:rsidRPr="00254A06">
              <w:rPr>
                <w:rFonts w:ascii="Lato Light" w:hAnsi="Lato Light"/>
              </w:rPr>
              <w:t>M</w:t>
            </w:r>
            <w:r w:rsidR="0025315D" w:rsidRPr="00254A06">
              <w:rPr>
                <w:rFonts w:ascii="Lato Light" w:hAnsi="Lato Light"/>
              </w:rPr>
              <w:t xml:space="preserve">ost </w:t>
            </w:r>
            <w:r w:rsidR="008B7E82" w:rsidRPr="00254A06">
              <w:rPr>
                <w:rFonts w:ascii="Lato Light" w:hAnsi="Lato Light"/>
              </w:rPr>
              <w:t xml:space="preserve">people with type 2 diabetes can benefit from dietary interventions. </w:t>
            </w:r>
            <w:r w:rsidR="0025315D" w:rsidRPr="00254A06">
              <w:rPr>
                <w:rFonts w:ascii="Lato Light" w:hAnsi="Lato Light"/>
              </w:rPr>
              <w:t>This is because s</w:t>
            </w:r>
            <w:r w:rsidR="008B7E82" w:rsidRPr="00254A06">
              <w:rPr>
                <w:rFonts w:ascii="Lato Light" w:hAnsi="Lato Light"/>
              </w:rPr>
              <w:t xml:space="preserve">uch interventions are associated with improvements in </w:t>
            </w:r>
            <w:r w:rsidR="006C228A" w:rsidRPr="00254A06">
              <w:rPr>
                <w:rFonts w:ascii="Lato Light" w:hAnsi="Lato Light"/>
              </w:rPr>
              <w:t xml:space="preserve">blood glucose, cholesterol, blood pressure and weight. </w:t>
            </w:r>
          </w:p>
          <w:p w14:paraId="6AB521AC" w14:textId="77777777" w:rsidR="0084782F" w:rsidRPr="00254A06" w:rsidRDefault="0084782F" w:rsidP="0084782F">
            <w:pPr>
              <w:rPr>
                <w:rFonts w:ascii="Lato Light" w:hAnsi="Lato Light"/>
              </w:rPr>
            </w:pPr>
          </w:p>
          <w:p w14:paraId="6204AFB8" w14:textId="47BEE8B9" w:rsidR="0084782F" w:rsidRPr="00254A06" w:rsidRDefault="0084782F" w:rsidP="00616121">
            <w:pPr>
              <w:pStyle w:val="ListParagraph"/>
              <w:numPr>
                <w:ilvl w:val="0"/>
                <w:numId w:val="37"/>
              </w:numPr>
              <w:rPr>
                <w:rFonts w:ascii="Lato Light" w:hAnsi="Lato Light"/>
              </w:rPr>
            </w:pPr>
            <w:r w:rsidRPr="00254A06">
              <w:rPr>
                <w:rFonts w:ascii="Lato Light" w:hAnsi="Lato Light"/>
              </w:rPr>
              <w:t xml:space="preserve">Despite the benefits of dietary interventions, evidence suggests that </w:t>
            </w:r>
            <w:r w:rsidRPr="00254A06">
              <w:rPr>
                <w:rFonts w:ascii="Lato Light" w:hAnsi="Lato Light"/>
                <w:b/>
                <w:bCs/>
                <w:color w:val="005AD2" w:themeColor="accent2"/>
              </w:rPr>
              <w:t>most people with diabetes</w:t>
            </w:r>
            <w:r w:rsidRPr="00254A06">
              <w:rPr>
                <w:rFonts w:ascii="Lato Light" w:hAnsi="Lato Light"/>
              </w:rPr>
              <w:t xml:space="preserve">, especially in resource poor settings, </w:t>
            </w:r>
            <w:r w:rsidRPr="00254A06">
              <w:rPr>
                <w:rFonts w:ascii="Lato Light" w:hAnsi="Lato Light"/>
                <w:b/>
                <w:bCs/>
                <w:color w:val="005AD2" w:themeColor="accent2"/>
              </w:rPr>
              <w:t>are not educated about nutrition</w:t>
            </w:r>
            <w:r w:rsidRPr="00254A06">
              <w:rPr>
                <w:rFonts w:ascii="Lato Light" w:hAnsi="Lato Light"/>
              </w:rPr>
              <w:t xml:space="preserve"> and leave clinic after their diagnosis with medications and perhaps just a printed menu of suggested foods. </w:t>
            </w:r>
          </w:p>
          <w:p w14:paraId="3BE77474" w14:textId="77777777" w:rsidR="000F6BF7" w:rsidRPr="00254A06" w:rsidRDefault="000F6BF7" w:rsidP="000F6BF7">
            <w:pPr>
              <w:rPr>
                <w:rFonts w:ascii="Lato Light" w:hAnsi="Lato Light"/>
              </w:rPr>
            </w:pPr>
          </w:p>
          <w:p w14:paraId="0B036FF8" w14:textId="77777777" w:rsidR="00D134A9" w:rsidRPr="00254A06" w:rsidRDefault="00D134A9" w:rsidP="00495415">
            <w:pPr>
              <w:rPr>
                <w:rFonts w:ascii="Lato Light" w:hAnsi="Lato Light"/>
              </w:rPr>
            </w:pPr>
          </w:p>
          <w:p w14:paraId="514CD13A" w14:textId="3AC5218F" w:rsidR="00D134A9" w:rsidRPr="00254A06" w:rsidRDefault="00D134A9" w:rsidP="00C41514">
            <w:pPr>
              <w:pStyle w:val="ListParagraph"/>
              <w:numPr>
                <w:ilvl w:val="0"/>
                <w:numId w:val="37"/>
              </w:numPr>
              <w:rPr>
                <w:rFonts w:ascii="Lato Light" w:hAnsi="Lato Light"/>
              </w:rPr>
            </w:pPr>
            <w:r w:rsidRPr="00254A06">
              <w:rPr>
                <w:rFonts w:ascii="Lato Light" w:hAnsi="Lato Light"/>
              </w:rPr>
              <w:t xml:space="preserve">In this video, we’ll go through </w:t>
            </w:r>
            <w:r w:rsidR="000F07DA" w:rsidRPr="00254A06">
              <w:rPr>
                <w:rFonts w:ascii="Lato Light" w:hAnsi="Lato Light"/>
              </w:rPr>
              <w:t>the components of a healthy diet for people with diabetes and how to help individuals make meaningful changes to their diet</w:t>
            </w:r>
            <w:r w:rsidR="00195C25" w:rsidRPr="00254A06">
              <w:rPr>
                <w:rFonts w:ascii="Lato Light" w:hAnsi="Lato Light"/>
              </w:rPr>
              <w:t xml:space="preserve"> </w:t>
            </w:r>
            <w:r w:rsidR="00386064" w:rsidRPr="00254A06">
              <w:rPr>
                <w:rFonts w:ascii="Lato Light" w:hAnsi="Lato Light"/>
              </w:rPr>
              <w:t>to</w:t>
            </w:r>
            <w:r w:rsidR="00195C25" w:rsidRPr="00254A06">
              <w:rPr>
                <w:rFonts w:ascii="Lato Light" w:hAnsi="Lato Light"/>
              </w:rPr>
              <w:t xml:space="preserve"> improve their health</w:t>
            </w:r>
            <w:r w:rsidR="000F07DA" w:rsidRPr="00254A06">
              <w:rPr>
                <w:rFonts w:ascii="Lato Light" w:hAnsi="Lato Light"/>
              </w:rPr>
              <w:t xml:space="preserve">. </w:t>
            </w:r>
          </w:p>
          <w:p w14:paraId="651247B9" w14:textId="76AA0761" w:rsidR="008B7E82" w:rsidRPr="00254A06" w:rsidRDefault="008B7E82" w:rsidP="00326EB2">
            <w:pPr>
              <w:rPr>
                <w:rFonts w:ascii="Lato Light" w:hAnsi="Lato Light"/>
              </w:rPr>
            </w:pPr>
          </w:p>
        </w:tc>
        <w:tc>
          <w:tcPr>
            <w:tcW w:w="3543" w:type="dxa"/>
          </w:tcPr>
          <w:p w14:paraId="1887E056" w14:textId="428E7421" w:rsidR="008B7E82" w:rsidRDefault="008B7E82" w:rsidP="00CF0ACD">
            <w:pPr>
              <w:rPr>
                <w:rFonts w:ascii="Lato Light" w:hAnsi="Lato Light"/>
                <w:color w:val="000000" w:themeColor="text1"/>
              </w:rPr>
            </w:pPr>
          </w:p>
          <w:p w14:paraId="4C846E49" w14:textId="77777777" w:rsidR="00B07026" w:rsidRDefault="00B07026" w:rsidP="00B07026">
            <w:pPr>
              <w:rPr>
                <w:rFonts w:ascii="Lato Light" w:hAnsi="Lato Light"/>
                <w:color w:val="000000" w:themeColor="text1"/>
              </w:rPr>
            </w:pPr>
            <w:r>
              <w:rPr>
                <w:rFonts w:ascii="Lato Light" w:hAnsi="Lato Light"/>
                <w:color w:val="000000" w:themeColor="text1"/>
              </w:rPr>
              <w:t>Keywording: t</w:t>
            </w:r>
            <w:r w:rsidRPr="00C46529">
              <w:rPr>
                <w:rFonts w:ascii="Lato Light" w:hAnsi="Lato Light" w:hint="eastAsia"/>
                <w:color w:val="000000" w:themeColor="text1"/>
              </w:rPr>
              <w:t>ext screens depicting keywords highlighted in blue on the left</w:t>
            </w:r>
          </w:p>
          <w:p w14:paraId="09566192" w14:textId="760AE721" w:rsidR="008B7E82" w:rsidRPr="008270F9" w:rsidRDefault="008B7E82" w:rsidP="00CF0ACD">
            <w:pPr>
              <w:rPr>
                <w:rFonts w:ascii="Lato Light" w:hAnsi="Lato Light"/>
                <w:color w:val="000000" w:themeColor="text1"/>
              </w:rPr>
            </w:pPr>
          </w:p>
        </w:tc>
        <w:tc>
          <w:tcPr>
            <w:tcW w:w="1771" w:type="dxa"/>
          </w:tcPr>
          <w:p w14:paraId="51E9DDF4" w14:textId="3D7CF10D" w:rsidR="008B7E82" w:rsidRPr="00656E57" w:rsidRDefault="008B7E82" w:rsidP="008270F9">
            <w:p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TBC in post-production </w:t>
            </w:r>
          </w:p>
        </w:tc>
        <w:tc>
          <w:tcPr>
            <w:tcW w:w="3316" w:type="dxa"/>
          </w:tcPr>
          <w:p w14:paraId="37712819" w14:textId="5A7DD6E3" w:rsidR="008B7E82" w:rsidRDefault="00000000" w:rsidP="008270F9">
            <w:pPr>
              <w:rPr>
                <w:rFonts w:ascii="Lato Light" w:hAnsi="Lato Light"/>
              </w:rPr>
            </w:pPr>
            <w:hyperlink r:id="rId10" w:history="1">
              <w:r w:rsidR="004019E3" w:rsidRPr="00AB0290">
                <w:rPr>
                  <w:rStyle w:val="Hyperlink"/>
                  <w:rFonts w:ascii="Lato Light" w:hAnsi="Lato Light" w:hint="eastAsia"/>
                </w:rPr>
                <w:t>https://pubmed.ncbi.nlm.nih.gov/23364002/</w:t>
              </w:r>
            </w:hyperlink>
            <w:r w:rsidR="004019E3">
              <w:rPr>
                <w:rFonts w:ascii="Lato Light" w:hAnsi="Lato Light"/>
              </w:rPr>
              <w:t xml:space="preserve"> </w:t>
            </w:r>
          </w:p>
        </w:tc>
      </w:tr>
      <w:tr w:rsidR="008B7E82" w:rsidRPr="00B65860" w14:paraId="49BF77F8" w14:textId="5BD975F3" w:rsidTr="1C5A3A30">
        <w:trPr>
          <w:trHeight w:val="90"/>
        </w:trPr>
        <w:tc>
          <w:tcPr>
            <w:tcW w:w="10838" w:type="dxa"/>
            <w:gridSpan w:val="3"/>
            <w:shd w:val="clear" w:color="auto" w:fill="CCC5BD" w:themeFill="background2"/>
          </w:tcPr>
          <w:p w14:paraId="60D8C9DB" w14:textId="79FCEB61" w:rsidR="008B7E82" w:rsidRPr="00254A06" w:rsidRDefault="008B7E82" w:rsidP="008A5A87">
            <w:pPr>
              <w:rPr>
                <w:rFonts w:ascii="Lato Light" w:hAnsi="Lato Light"/>
                <w:b/>
                <w:bCs/>
              </w:rPr>
            </w:pPr>
            <w:r w:rsidRPr="00254A06">
              <w:rPr>
                <w:rFonts w:ascii="Lato Light" w:hAnsi="Lato Light"/>
                <w:b/>
                <w:bCs/>
                <w:color w:val="000000" w:themeColor="text1"/>
              </w:rPr>
              <w:t xml:space="preserve">Topic 2: </w:t>
            </w:r>
            <w:r w:rsidR="002F0A4F" w:rsidRPr="00254A06">
              <w:rPr>
                <w:rFonts w:ascii="Lato Light" w:hAnsi="Lato Light"/>
                <w:b/>
                <w:bCs/>
                <w:color w:val="000000" w:themeColor="text1"/>
              </w:rPr>
              <w:t>What constitutes a healthy diet</w:t>
            </w:r>
            <w:r w:rsidR="000F28C3" w:rsidRPr="00254A06">
              <w:rPr>
                <w:rFonts w:ascii="Lato Light" w:hAnsi="Lato Light"/>
                <w:b/>
                <w:bCs/>
                <w:color w:val="000000" w:themeColor="text1"/>
              </w:rPr>
              <w:t xml:space="preserve"> for individuals with diabetes</w:t>
            </w:r>
            <w:r w:rsidR="00DC644A" w:rsidRPr="00254A06">
              <w:rPr>
                <w:rFonts w:ascii="Lato Light" w:hAnsi="Lato Light"/>
                <w:b/>
                <w:bCs/>
                <w:color w:val="000000" w:themeColor="text1"/>
              </w:rPr>
              <w:t>?</w:t>
            </w:r>
          </w:p>
          <w:p w14:paraId="69C51B91" w14:textId="14A9BD84" w:rsidR="008B7E82" w:rsidRPr="00254A06" w:rsidRDefault="008B7E82" w:rsidP="00C67A41">
            <w:pPr>
              <w:keepNext/>
              <w:tabs>
                <w:tab w:val="left" w:pos="2370"/>
              </w:tabs>
              <w:rPr>
                <w:rFonts w:ascii="Lato Light" w:hAnsi="Lato Light"/>
                <w:b/>
                <w:bCs/>
                <w:color w:val="000000" w:themeColor="text1"/>
              </w:rPr>
            </w:pPr>
            <w:r w:rsidRPr="00254A06">
              <w:rPr>
                <w:rFonts w:ascii="Lato Light" w:hAnsi="Lato Light"/>
                <w:b/>
                <w:bCs/>
              </w:rPr>
              <w:t xml:space="preserve">Duration of topic: </w:t>
            </w:r>
            <w:r w:rsidR="00DC644A" w:rsidRPr="00254A06">
              <w:rPr>
                <w:rFonts w:ascii="Lato Light" w:hAnsi="Lato Light"/>
                <w:b/>
                <w:bCs/>
              </w:rPr>
              <w:t>3</w:t>
            </w:r>
            <w:r w:rsidRPr="00254A06">
              <w:rPr>
                <w:rFonts w:ascii="Lato Light" w:hAnsi="Lato Light"/>
                <w:b/>
                <w:bCs/>
              </w:rPr>
              <w:t xml:space="preserve"> minutes </w:t>
            </w:r>
          </w:p>
        </w:tc>
        <w:tc>
          <w:tcPr>
            <w:tcW w:w="3316" w:type="dxa"/>
            <w:shd w:val="clear" w:color="auto" w:fill="CCC5BD" w:themeFill="background2"/>
          </w:tcPr>
          <w:p w14:paraId="408EE09E" w14:textId="77777777" w:rsidR="008B7E82" w:rsidRPr="0020527D" w:rsidRDefault="008B7E82" w:rsidP="008A5A87">
            <w:pPr>
              <w:rPr>
                <w:rFonts w:ascii="Lato Light" w:hAnsi="Lato Light"/>
                <w:b/>
                <w:bCs/>
                <w:color w:val="000000" w:themeColor="text1"/>
              </w:rPr>
            </w:pPr>
          </w:p>
        </w:tc>
      </w:tr>
      <w:tr w:rsidR="008B7E82" w:rsidRPr="00B65860" w14:paraId="1ED06845" w14:textId="3D177F9A" w:rsidTr="1C5A3A30">
        <w:trPr>
          <w:trHeight w:val="90"/>
        </w:trPr>
        <w:tc>
          <w:tcPr>
            <w:tcW w:w="5524" w:type="dxa"/>
            <w:shd w:val="clear" w:color="auto" w:fill="FFFFFF" w:themeFill="background1"/>
          </w:tcPr>
          <w:p w14:paraId="2687BD5C" w14:textId="0BF303C6" w:rsidR="008B7E82" w:rsidRPr="00254A06" w:rsidRDefault="008B7E82" w:rsidP="008A5A87">
            <w:pPr>
              <w:tabs>
                <w:tab w:val="left" w:pos="2424"/>
              </w:tabs>
              <w:rPr>
                <w:rFonts w:ascii="Lato Light" w:hAnsi="Lato Light"/>
                <w:b/>
                <w:bCs/>
                <w:color w:val="000000" w:themeColor="text1"/>
              </w:rPr>
            </w:pPr>
            <w:r w:rsidRPr="00254A06">
              <w:rPr>
                <w:rFonts w:ascii="Lato Light" w:hAnsi="Lato Light"/>
                <w:b/>
                <w:bCs/>
                <w:color w:val="000000" w:themeColor="text1"/>
              </w:rPr>
              <w:t xml:space="preserve">Talking points/script </w:t>
            </w:r>
            <w:r w:rsidRPr="00254A06">
              <w:rPr>
                <w:rFonts w:ascii="Lato Light" w:hAnsi="Lato Light"/>
                <w:b/>
                <w:bCs/>
                <w:color w:val="000000" w:themeColor="text1"/>
              </w:rPr>
              <w:tab/>
            </w:r>
          </w:p>
        </w:tc>
        <w:tc>
          <w:tcPr>
            <w:tcW w:w="3543" w:type="dxa"/>
            <w:shd w:val="clear" w:color="auto" w:fill="FFFFFF" w:themeFill="background1"/>
          </w:tcPr>
          <w:p w14:paraId="40783A5A" w14:textId="6603ACD7" w:rsidR="008B7E82" w:rsidRPr="0020527D" w:rsidRDefault="008B7E82" w:rsidP="00631799">
            <w:pPr>
              <w:rPr>
                <w:rFonts w:ascii="Lato Light" w:hAnsi="Lato Light"/>
                <w:b/>
                <w:bCs/>
                <w:color w:val="000000" w:themeColor="text1"/>
              </w:rPr>
            </w:pPr>
            <w:r w:rsidRPr="00B65860">
              <w:rPr>
                <w:rFonts w:ascii="Lato Light" w:hAnsi="Lato Light"/>
                <w:b/>
                <w:bCs/>
                <w:color w:val="000000" w:themeColor="text1"/>
              </w:rPr>
              <w:t xml:space="preserve">Animation </w:t>
            </w:r>
            <w:r>
              <w:rPr>
                <w:rFonts w:ascii="Lato Light" w:hAnsi="Lato Light"/>
                <w:b/>
                <w:bCs/>
                <w:color w:val="000000" w:themeColor="text1"/>
              </w:rPr>
              <w:t>(if applicable)</w:t>
            </w:r>
          </w:p>
        </w:tc>
        <w:tc>
          <w:tcPr>
            <w:tcW w:w="1771" w:type="dxa"/>
            <w:shd w:val="clear" w:color="auto" w:fill="FFFFFF" w:themeFill="background1"/>
          </w:tcPr>
          <w:p w14:paraId="0A2093BD" w14:textId="360A997C" w:rsidR="008B7E82" w:rsidRPr="0020527D" w:rsidRDefault="008B7E82" w:rsidP="00631799">
            <w:pPr>
              <w:rPr>
                <w:rFonts w:ascii="Lato Light" w:hAnsi="Lato Light"/>
                <w:b/>
                <w:bCs/>
                <w:color w:val="000000" w:themeColor="text1"/>
              </w:rPr>
            </w:pPr>
            <w:r w:rsidRPr="00B65860">
              <w:rPr>
                <w:rFonts w:ascii="Lato Light" w:hAnsi="Lato Light"/>
                <w:b/>
                <w:bCs/>
                <w:color w:val="000000" w:themeColor="text1"/>
              </w:rPr>
              <w:t>Timings</w:t>
            </w:r>
          </w:p>
        </w:tc>
        <w:tc>
          <w:tcPr>
            <w:tcW w:w="3316" w:type="dxa"/>
            <w:shd w:val="clear" w:color="auto" w:fill="FFFFFF" w:themeFill="background1"/>
          </w:tcPr>
          <w:p w14:paraId="49870E9C" w14:textId="77777777" w:rsidR="008B7E82" w:rsidRPr="00B65860" w:rsidRDefault="008B7E82" w:rsidP="00631799">
            <w:pPr>
              <w:rPr>
                <w:rFonts w:ascii="Lato Light" w:hAnsi="Lato Light"/>
                <w:b/>
                <w:bCs/>
                <w:color w:val="000000" w:themeColor="text1"/>
              </w:rPr>
            </w:pPr>
          </w:p>
        </w:tc>
      </w:tr>
      <w:tr w:rsidR="008B7E82" w:rsidRPr="00B65860" w14:paraId="76311366" w14:textId="2CF381A6" w:rsidTr="1C5A3A30">
        <w:trPr>
          <w:trHeight w:val="806"/>
        </w:trPr>
        <w:tc>
          <w:tcPr>
            <w:tcW w:w="5524" w:type="dxa"/>
            <w:shd w:val="clear" w:color="auto" w:fill="FFFFFF" w:themeFill="background1"/>
          </w:tcPr>
          <w:p w14:paraId="12EF20BB" w14:textId="7D052CF0" w:rsidR="005E394D" w:rsidRPr="004E052A" w:rsidRDefault="001F54A2" w:rsidP="004E052A">
            <w:pPr>
              <w:pStyle w:val="ListParagraph"/>
              <w:numPr>
                <w:ilvl w:val="0"/>
                <w:numId w:val="37"/>
              </w:numPr>
              <w:rPr>
                <w:rFonts w:ascii="Lato Light" w:hAnsi="Lato Light" w:cs="Calibri"/>
              </w:rPr>
            </w:pPr>
            <w:r>
              <w:rPr>
                <w:rFonts w:ascii="Lato Light" w:hAnsi="Lato Light" w:cs="Calibri"/>
              </w:rPr>
              <w:t>T</w:t>
            </w:r>
            <w:r w:rsidR="007231C9" w:rsidRPr="00843C41">
              <w:rPr>
                <w:rFonts w:ascii="Lato Light" w:hAnsi="Lato Light" w:cs="Calibri"/>
              </w:rPr>
              <w:t>here are</w:t>
            </w:r>
            <w:r>
              <w:rPr>
                <w:rFonts w:ascii="Lato Light" w:hAnsi="Lato Light" w:cs="Calibri"/>
              </w:rPr>
              <w:t xml:space="preserve"> now</w:t>
            </w:r>
            <w:r w:rsidR="007231C9" w:rsidRPr="00843C41">
              <w:rPr>
                <w:rFonts w:ascii="Lato Light" w:hAnsi="Lato Light" w:cs="Calibri"/>
              </w:rPr>
              <w:t xml:space="preserve"> countless diets and healthy eating plans</w:t>
            </w:r>
            <w:r w:rsidR="008A1326" w:rsidRPr="00843C41">
              <w:rPr>
                <w:rFonts w:ascii="Lato Light" w:hAnsi="Lato Light" w:cs="Calibri"/>
              </w:rPr>
              <w:t xml:space="preserve"> to </w:t>
            </w:r>
            <w:r w:rsidR="00A443C0" w:rsidRPr="00843C41">
              <w:rPr>
                <w:rFonts w:ascii="Lato Light" w:hAnsi="Lato Light" w:cs="Calibri"/>
              </w:rPr>
              <w:t xml:space="preserve">choose from, and it can be difficult for individuals (and their healthcare providers) to know which one to </w:t>
            </w:r>
            <w:r w:rsidR="00333F37" w:rsidRPr="00843C41">
              <w:rPr>
                <w:rFonts w:ascii="Lato Light" w:hAnsi="Lato Light" w:cs="Calibri"/>
              </w:rPr>
              <w:t>follow</w:t>
            </w:r>
            <w:r w:rsidR="005E394D">
              <w:rPr>
                <w:rFonts w:ascii="Lato Light" w:hAnsi="Lato Light" w:cs="Calibri"/>
              </w:rPr>
              <w:t xml:space="preserve"> or recommend</w:t>
            </w:r>
            <w:r w:rsidR="00333F37" w:rsidRPr="00843C41">
              <w:rPr>
                <w:rFonts w:ascii="Lato Light" w:hAnsi="Lato Light" w:cs="Calibri"/>
              </w:rPr>
              <w:t xml:space="preserve">. </w:t>
            </w:r>
          </w:p>
          <w:p w14:paraId="225E717D" w14:textId="061CB12F" w:rsidR="00F902AA" w:rsidRPr="004E052A" w:rsidRDefault="009A0891" w:rsidP="004E052A">
            <w:pPr>
              <w:pStyle w:val="ListParagraph"/>
              <w:numPr>
                <w:ilvl w:val="0"/>
                <w:numId w:val="37"/>
              </w:numPr>
              <w:rPr>
                <w:rFonts w:ascii="Lato Light" w:hAnsi="Lato Light"/>
              </w:rPr>
            </w:pPr>
            <w:r w:rsidRPr="1C5A3A30">
              <w:rPr>
                <w:rFonts w:ascii="Lato Light" w:hAnsi="Lato Light"/>
              </w:rPr>
              <w:t xml:space="preserve">Additionally, </w:t>
            </w:r>
            <w:r w:rsidRPr="1C5A3A30">
              <w:rPr>
                <w:rFonts w:ascii="Lato Light" w:hAnsi="Lato Light"/>
                <w:b/>
                <w:bCs/>
                <w:color w:val="005AD2" w:themeColor="accent2"/>
              </w:rPr>
              <w:t>many individuals struggle with the idea of being put on a “diet”</w:t>
            </w:r>
            <w:r w:rsidRPr="1C5A3A30">
              <w:rPr>
                <w:rFonts w:ascii="Lato Light" w:hAnsi="Lato Light"/>
              </w:rPr>
              <w:t xml:space="preserve">, especially one </w:t>
            </w:r>
            <w:r w:rsidR="003D60D7" w:rsidRPr="1C5A3A30">
              <w:rPr>
                <w:rFonts w:ascii="Lato Light" w:hAnsi="Lato Light"/>
              </w:rPr>
              <w:t>they feel is not their choice</w:t>
            </w:r>
            <w:r w:rsidR="00875771" w:rsidRPr="1C5A3A30">
              <w:rPr>
                <w:rFonts w:ascii="Lato Light" w:hAnsi="Lato Light"/>
              </w:rPr>
              <w:t>,</w:t>
            </w:r>
            <w:r w:rsidR="003D60D7" w:rsidRPr="1C5A3A30">
              <w:rPr>
                <w:rFonts w:ascii="Lato Light" w:hAnsi="Lato Light"/>
              </w:rPr>
              <w:t xml:space="preserve"> or one </w:t>
            </w:r>
            <w:r w:rsidR="00F11FC6" w:rsidRPr="1C5A3A30">
              <w:rPr>
                <w:rFonts w:ascii="Lato Light" w:hAnsi="Lato Light"/>
              </w:rPr>
              <w:t>th</w:t>
            </w:r>
            <w:r w:rsidR="00BA1CA7" w:rsidRPr="1C5A3A30">
              <w:rPr>
                <w:rFonts w:ascii="Lato Light" w:hAnsi="Lato Light"/>
              </w:rPr>
              <w:t>at</w:t>
            </w:r>
            <w:r w:rsidR="00F11FC6" w:rsidRPr="1C5A3A30">
              <w:rPr>
                <w:rFonts w:ascii="Lato Light" w:hAnsi="Lato Light"/>
              </w:rPr>
              <w:t xml:space="preserve"> is </w:t>
            </w:r>
            <w:r w:rsidR="003D60D7" w:rsidRPr="1C5A3A30">
              <w:rPr>
                <w:rFonts w:ascii="Lato Light" w:hAnsi="Lato Light"/>
              </w:rPr>
              <w:t xml:space="preserve">required </w:t>
            </w:r>
            <w:r w:rsidRPr="1C5A3A30">
              <w:rPr>
                <w:rFonts w:ascii="Lato Light" w:hAnsi="Lato Light"/>
              </w:rPr>
              <w:t xml:space="preserve">for the management of a lifelong chronic </w:t>
            </w:r>
            <w:r w:rsidRPr="1C5A3A30">
              <w:rPr>
                <w:rFonts w:ascii="Lato Light" w:hAnsi="Lato Light"/>
              </w:rPr>
              <w:lastRenderedPageBreak/>
              <w:t>condition such as diabetes</w:t>
            </w:r>
            <w:r w:rsidR="00BA1CA7" w:rsidRPr="1C5A3A30">
              <w:rPr>
                <w:rFonts w:ascii="Lato Light" w:hAnsi="Lato Light"/>
              </w:rPr>
              <w:t>,</w:t>
            </w:r>
            <w:r w:rsidR="005E394D" w:rsidRPr="1C5A3A30">
              <w:rPr>
                <w:rFonts w:ascii="Lato Light" w:hAnsi="Lato Light"/>
              </w:rPr>
              <w:t xml:space="preserve"> where there is no </w:t>
            </w:r>
            <w:r w:rsidR="00690682" w:rsidRPr="1C5A3A30">
              <w:rPr>
                <w:rFonts w:ascii="Lato Light" w:hAnsi="Lato Light"/>
              </w:rPr>
              <w:t>set endpoint.</w:t>
            </w:r>
          </w:p>
          <w:p w14:paraId="0BA54155" w14:textId="0271371A" w:rsidR="009A0891" w:rsidRPr="0047097F" w:rsidRDefault="009A0891" w:rsidP="009A0891">
            <w:pPr>
              <w:pStyle w:val="ListParagraph"/>
              <w:numPr>
                <w:ilvl w:val="0"/>
                <w:numId w:val="37"/>
              </w:numPr>
              <w:rPr>
                <w:rFonts w:ascii="Lato Light" w:hAnsi="Lato Light"/>
              </w:rPr>
            </w:pPr>
            <w:r w:rsidRPr="0047097F">
              <w:rPr>
                <w:rFonts w:ascii="Lato Light" w:hAnsi="Lato Light"/>
              </w:rPr>
              <w:t xml:space="preserve">Therefore, rather than emphasising a specific diet it may be helpful to adapt an individual’s preferred eating </w:t>
            </w:r>
            <w:r w:rsidR="00690682" w:rsidRPr="0047097F">
              <w:rPr>
                <w:rFonts w:ascii="Lato Light" w:hAnsi="Lato Light"/>
              </w:rPr>
              <w:t>habits</w:t>
            </w:r>
            <w:r w:rsidRPr="0047097F">
              <w:rPr>
                <w:rFonts w:ascii="Lato Light" w:hAnsi="Lato Light"/>
              </w:rPr>
              <w:t xml:space="preserve"> to focus on:</w:t>
            </w:r>
          </w:p>
          <w:p w14:paraId="5E957AB3" w14:textId="1C7CCF3C" w:rsidR="00945885" w:rsidRPr="0047097F" w:rsidRDefault="00945885" w:rsidP="00945885">
            <w:pPr>
              <w:pStyle w:val="ListParagraph"/>
              <w:numPr>
                <w:ilvl w:val="1"/>
                <w:numId w:val="37"/>
              </w:numPr>
              <w:rPr>
                <w:rFonts w:ascii="Lato Light" w:hAnsi="Lato Light"/>
              </w:rPr>
            </w:pPr>
            <w:r w:rsidRPr="0047097F">
              <w:rPr>
                <w:rFonts w:ascii="Lato Light" w:hAnsi="Lato Light" w:hint="eastAsia"/>
              </w:rPr>
              <w:t>controlling portion sizes to ensure weight loss or maintenance</w:t>
            </w:r>
            <w:r w:rsidR="00DC644A" w:rsidRPr="0047097F">
              <w:rPr>
                <w:rFonts w:ascii="Lato Light" w:hAnsi="Lato Light"/>
              </w:rPr>
              <w:t xml:space="preserve"> as needed</w:t>
            </w:r>
          </w:p>
          <w:p w14:paraId="27910A08" w14:textId="77777777" w:rsidR="00945885" w:rsidRPr="0047097F" w:rsidRDefault="00945885" w:rsidP="00945885">
            <w:pPr>
              <w:pStyle w:val="ListParagraph"/>
              <w:numPr>
                <w:ilvl w:val="1"/>
                <w:numId w:val="37"/>
              </w:numPr>
              <w:rPr>
                <w:rFonts w:ascii="Lato Light" w:hAnsi="Lato Light"/>
              </w:rPr>
            </w:pPr>
            <w:r w:rsidRPr="0047097F">
              <w:rPr>
                <w:rFonts w:ascii="Lato Light" w:hAnsi="Lato Light" w:hint="eastAsia"/>
              </w:rPr>
              <w:t>reducing consumption of saturated fat</w:t>
            </w:r>
          </w:p>
          <w:p w14:paraId="023AA90E" w14:textId="77777777" w:rsidR="00945885" w:rsidRPr="0047097F" w:rsidRDefault="00945885" w:rsidP="00945885">
            <w:pPr>
              <w:pStyle w:val="ListParagraph"/>
              <w:numPr>
                <w:ilvl w:val="1"/>
                <w:numId w:val="37"/>
              </w:numPr>
              <w:rPr>
                <w:rFonts w:ascii="Lato Light" w:hAnsi="Lato Light"/>
              </w:rPr>
            </w:pPr>
            <w:r w:rsidRPr="0047097F">
              <w:rPr>
                <w:rFonts w:ascii="Lato Light" w:hAnsi="Lato Light" w:hint="eastAsia"/>
              </w:rPr>
              <w:t>ensuring daily consumption of fruits and vegetables</w:t>
            </w:r>
          </w:p>
          <w:p w14:paraId="1F7430E4" w14:textId="77777777" w:rsidR="00945885" w:rsidRPr="0047097F" w:rsidRDefault="00945885" w:rsidP="00945885">
            <w:pPr>
              <w:pStyle w:val="ListParagraph"/>
              <w:numPr>
                <w:ilvl w:val="1"/>
                <w:numId w:val="37"/>
              </w:numPr>
              <w:rPr>
                <w:rFonts w:ascii="Lato Light" w:hAnsi="Lato Light"/>
              </w:rPr>
            </w:pPr>
            <w:r w:rsidRPr="0047097F">
              <w:rPr>
                <w:rFonts w:ascii="Lato Light" w:hAnsi="Lato Light" w:hint="eastAsia"/>
              </w:rPr>
              <w:t>consuming low fat dairy products</w:t>
            </w:r>
          </w:p>
          <w:p w14:paraId="3A9D24ED" w14:textId="3F79664D" w:rsidR="00945885" w:rsidRPr="0047097F" w:rsidRDefault="00945885" w:rsidP="00477EED">
            <w:pPr>
              <w:pStyle w:val="ListParagraph"/>
              <w:numPr>
                <w:ilvl w:val="1"/>
                <w:numId w:val="37"/>
              </w:numPr>
              <w:rPr>
                <w:rFonts w:ascii="Lato Light" w:hAnsi="Lato Light"/>
              </w:rPr>
            </w:pPr>
            <w:r w:rsidRPr="0047097F">
              <w:rPr>
                <w:rFonts w:ascii="Lato Light" w:hAnsi="Lato Light" w:hint="eastAsia"/>
              </w:rPr>
              <w:t>including whole grains</w:t>
            </w:r>
            <w:r w:rsidR="000651F9" w:rsidRPr="0047097F">
              <w:rPr>
                <w:rFonts w:ascii="Lato Light" w:hAnsi="Lato Light"/>
              </w:rPr>
              <w:t xml:space="preserve">, </w:t>
            </w:r>
            <w:r w:rsidRPr="0047097F">
              <w:rPr>
                <w:rFonts w:ascii="Lato Light" w:hAnsi="Lato Light" w:hint="eastAsia"/>
              </w:rPr>
              <w:t>legumes and tree nuts</w:t>
            </w:r>
          </w:p>
          <w:p w14:paraId="399E59E3" w14:textId="77777777" w:rsidR="00945885" w:rsidRPr="0047097F" w:rsidRDefault="00945885" w:rsidP="00945885">
            <w:pPr>
              <w:pStyle w:val="ListParagraph"/>
              <w:numPr>
                <w:ilvl w:val="1"/>
                <w:numId w:val="37"/>
              </w:numPr>
              <w:rPr>
                <w:rFonts w:ascii="Lato Light" w:hAnsi="Lato Light"/>
              </w:rPr>
            </w:pPr>
            <w:r w:rsidRPr="0047097F">
              <w:rPr>
                <w:rFonts w:ascii="Lato Light" w:hAnsi="Lato Light" w:hint="eastAsia"/>
              </w:rPr>
              <w:t>minimizing consumption of red meat, prioritising poultry and fish (where appropriate)</w:t>
            </w:r>
          </w:p>
          <w:p w14:paraId="0AEB1F60" w14:textId="77777777" w:rsidR="00945885" w:rsidRPr="0047097F" w:rsidRDefault="00945885" w:rsidP="00945885">
            <w:pPr>
              <w:pStyle w:val="ListParagraph"/>
              <w:numPr>
                <w:ilvl w:val="1"/>
                <w:numId w:val="37"/>
              </w:numPr>
              <w:rPr>
                <w:rFonts w:ascii="Lato Light" w:hAnsi="Lato Light"/>
              </w:rPr>
            </w:pPr>
            <w:r w:rsidRPr="0047097F">
              <w:rPr>
                <w:rFonts w:ascii="Lato Light" w:hAnsi="Lato Light" w:hint="eastAsia"/>
              </w:rPr>
              <w:t>avoiding sugar-sweetened beverages</w:t>
            </w:r>
          </w:p>
          <w:p w14:paraId="791F6B68" w14:textId="7798C1B3" w:rsidR="00945885" w:rsidRPr="0047097F" w:rsidRDefault="000651F9" w:rsidP="00945885">
            <w:pPr>
              <w:pStyle w:val="ListParagraph"/>
              <w:numPr>
                <w:ilvl w:val="1"/>
                <w:numId w:val="37"/>
              </w:numPr>
              <w:rPr>
                <w:rFonts w:ascii="Lato Light" w:hAnsi="Lato Light"/>
              </w:rPr>
            </w:pPr>
            <w:r w:rsidRPr="0047097F">
              <w:rPr>
                <w:rFonts w:ascii="Lato Light" w:hAnsi="Lato Light"/>
              </w:rPr>
              <w:t xml:space="preserve">maintaining </w:t>
            </w:r>
            <w:r w:rsidR="00945885" w:rsidRPr="0047097F">
              <w:rPr>
                <w:rFonts w:ascii="Lato Light" w:hAnsi="Lato Light"/>
              </w:rPr>
              <w:t>l</w:t>
            </w:r>
            <w:r w:rsidR="00945885" w:rsidRPr="0047097F">
              <w:rPr>
                <w:rFonts w:ascii="Lato Light" w:hAnsi="Lato Light" w:hint="eastAsia"/>
              </w:rPr>
              <w:t>ow-</w:t>
            </w:r>
            <w:r w:rsidR="00945885" w:rsidRPr="0047097F">
              <w:rPr>
                <w:rFonts w:ascii="Lato Light" w:hAnsi="Lato Light"/>
              </w:rPr>
              <w:t>to-</w:t>
            </w:r>
            <w:r w:rsidR="00945885" w:rsidRPr="0047097F">
              <w:rPr>
                <w:rFonts w:ascii="Lato Light" w:hAnsi="Lato Light" w:hint="eastAsia"/>
              </w:rPr>
              <w:t>moderate alcohol consumption</w:t>
            </w:r>
          </w:p>
          <w:p w14:paraId="3E3DDCFB" w14:textId="77777777" w:rsidR="00722287" w:rsidRPr="00722287" w:rsidRDefault="00722287" w:rsidP="00722287">
            <w:pPr>
              <w:rPr>
                <w:rFonts w:ascii="Lato Light" w:hAnsi="Lato Light"/>
              </w:rPr>
            </w:pPr>
          </w:p>
          <w:p w14:paraId="02375151" w14:textId="7203F0AB" w:rsidR="00B406DC" w:rsidRPr="005C0F96" w:rsidRDefault="008561F0" w:rsidP="00660B0C">
            <w:pPr>
              <w:pStyle w:val="ListParagraph"/>
              <w:numPr>
                <w:ilvl w:val="0"/>
                <w:numId w:val="37"/>
              </w:numPr>
              <w:rPr>
                <w:rFonts w:ascii="Lato Light" w:hAnsi="Lato Light"/>
              </w:rPr>
            </w:pPr>
            <w:r w:rsidRPr="005C0F96">
              <w:rPr>
                <w:rFonts w:ascii="Lato Light" w:hAnsi="Lato Light"/>
              </w:rPr>
              <w:t>Overall energy, or calorie consumption</w:t>
            </w:r>
            <w:r w:rsidR="00E16D00">
              <w:rPr>
                <w:rFonts w:ascii="Lato Light" w:hAnsi="Lato Light"/>
              </w:rPr>
              <w:t>,</w:t>
            </w:r>
            <w:r w:rsidRPr="005C0F96">
              <w:rPr>
                <w:rFonts w:ascii="Lato Light" w:hAnsi="Lato Light"/>
              </w:rPr>
              <w:t xml:space="preserve"> should also be considered, especially where weight loss is a priority. </w:t>
            </w:r>
            <w:r w:rsidR="00B406DC" w:rsidRPr="005C0F96">
              <w:rPr>
                <w:rFonts w:ascii="Lato Light" w:hAnsi="Lato Light"/>
              </w:rPr>
              <w:t xml:space="preserve">General recommendations for </w:t>
            </w:r>
            <w:r w:rsidR="00722287" w:rsidRPr="005C0F96">
              <w:rPr>
                <w:rFonts w:ascii="Lato Light" w:hAnsi="Lato Light"/>
              </w:rPr>
              <w:t>calorie intake</w:t>
            </w:r>
            <w:r w:rsidR="00E13A07" w:rsidRPr="005C0F96">
              <w:rPr>
                <w:rFonts w:ascii="Lato Light" w:hAnsi="Lato Light"/>
              </w:rPr>
              <w:t xml:space="preserve"> for weight maintenance</w:t>
            </w:r>
            <w:r w:rsidR="00722287" w:rsidRPr="005C0F96">
              <w:rPr>
                <w:rFonts w:ascii="Lato Light" w:hAnsi="Lato Light"/>
              </w:rPr>
              <w:t xml:space="preserve"> </w:t>
            </w:r>
            <w:r w:rsidR="009F15E9" w:rsidRPr="005C0F96">
              <w:rPr>
                <w:rFonts w:ascii="Lato Light" w:hAnsi="Lato Light"/>
              </w:rPr>
              <w:t xml:space="preserve">is around 2,000 calories per day for women </w:t>
            </w:r>
            <w:r w:rsidR="00E13A07" w:rsidRPr="005C0F96">
              <w:rPr>
                <w:rFonts w:ascii="Lato Light" w:hAnsi="Lato Light"/>
              </w:rPr>
              <w:t xml:space="preserve">and 2,500 for men. </w:t>
            </w:r>
          </w:p>
          <w:p w14:paraId="0691D614" w14:textId="77777777" w:rsidR="00EE4BF1" w:rsidRPr="00EE4BF1" w:rsidRDefault="00EE4BF1" w:rsidP="00EE4BF1">
            <w:pPr>
              <w:pStyle w:val="ListParagraph"/>
              <w:numPr>
                <w:ilvl w:val="0"/>
                <w:numId w:val="37"/>
              </w:numPr>
              <w:rPr>
                <w:rFonts w:ascii="Lato Light" w:hAnsi="Lato Light"/>
              </w:rPr>
            </w:pPr>
            <w:r w:rsidRPr="00EE4BF1">
              <w:rPr>
                <w:rFonts w:ascii="Lato Light" w:hAnsi="Lato Light" w:hint="eastAsia"/>
              </w:rPr>
              <w:t>Some recommendations for individuals with overweight and obesity suggest the ideal energy intake is between 800 and 1,500 calories per day.</w:t>
            </w:r>
          </w:p>
          <w:p w14:paraId="23CE6FD8" w14:textId="77777777" w:rsidR="00EE4BF1" w:rsidRPr="00EE4BF1" w:rsidRDefault="00EE4BF1" w:rsidP="00EE4BF1">
            <w:pPr>
              <w:pStyle w:val="ListParagraph"/>
              <w:numPr>
                <w:ilvl w:val="0"/>
                <w:numId w:val="37"/>
              </w:numPr>
              <w:rPr>
                <w:rFonts w:ascii="Lato Light" w:hAnsi="Lato Light"/>
              </w:rPr>
            </w:pPr>
            <w:r w:rsidRPr="00EE4BF1">
              <w:rPr>
                <w:rFonts w:ascii="Lato Light" w:hAnsi="Lato Light" w:hint="eastAsia"/>
              </w:rPr>
              <w:t>People who are underweight (including growing children and adolescents) should consume at least 2,500 calories per day.</w:t>
            </w:r>
          </w:p>
          <w:p w14:paraId="013A12E6" w14:textId="7FA84DAA" w:rsidR="008B7E82" w:rsidRPr="0074688C" w:rsidRDefault="007B7513" w:rsidP="0074688C">
            <w:pPr>
              <w:pStyle w:val="ListParagraph"/>
              <w:numPr>
                <w:ilvl w:val="0"/>
                <w:numId w:val="37"/>
              </w:num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lastRenderedPageBreak/>
              <w:t xml:space="preserve">An appropriate daily calorie target should be considered when advising people with diabetes about healthy eating. </w:t>
            </w:r>
          </w:p>
        </w:tc>
        <w:tc>
          <w:tcPr>
            <w:tcW w:w="3543" w:type="dxa"/>
            <w:shd w:val="clear" w:color="auto" w:fill="FFFFFF" w:themeFill="background1"/>
          </w:tcPr>
          <w:p w14:paraId="1173B3E2" w14:textId="77777777" w:rsidR="008B7E82" w:rsidRDefault="008B7E82" w:rsidP="0093705D">
            <w:pPr>
              <w:pStyle w:val="ListParagraph"/>
              <w:ind w:left="357"/>
              <w:rPr>
                <w:rFonts w:ascii="Lato Light" w:hAnsi="Lato Light"/>
                <w:color w:val="000000" w:themeColor="text1"/>
              </w:rPr>
            </w:pPr>
          </w:p>
          <w:p w14:paraId="143E2D27" w14:textId="37C4A6EE" w:rsidR="008B7E82" w:rsidRDefault="008B7E82" w:rsidP="00E66502">
            <w:pPr>
              <w:pStyle w:val="ListParagraph"/>
              <w:ind w:left="0"/>
              <w:rPr>
                <w:rFonts w:ascii="Lato Light" w:hAnsi="Lato Light"/>
                <w:color w:val="000000" w:themeColor="text1"/>
              </w:rPr>
            </w:pPr>
          </w:p>
          <w:p w14:paraId="26803F67" w14:textId="77777777" w:rsidR="008B7E82" w:rsidRDefault="008B7E82" w:rsidP="0093705D">
            <w:pPr>
              <w:pStyle w:val="ListParagraph"/>
              <w:ind w:left="357"/>
              <w:rPr>
                <w:rFonts w:ascii="Lato Light" w:hAnsi="Lato Light"/>
                <w:color w:val="000000" w:themeColor="text1"/>
              </w:rPr>
            </w:pPr>
          </w:p>
          <w:p w14:paraId="1F803A7F" w14:textId="77777777" w:rsidR="008B7E82" w:rsidRDefault="008B7E82" w:rsidP="00B22166">
            <w:pPr>
              <w:rPr>
                <w:rFonts w:ascii="Lato Light" w:hAnsi="Lato Light"/>
                <w:color w:val="000000" w:themeColor="text1"/>
              </w:rPr>
            </w:pPr>
            <w:r>
              <w:rPr>
                <w:rFonts w:ascii="Lato Light" w:hAnsi="Lato Light"/>
                <w:color w:val="000000" w:themeColor="text1"/>
              </w:rPr>
              <w:t>Keywording: t</w:t>
            </w:r>
            <w:r w:rsidRPr="00C46529">
              <w:rPr>
                <w:rFonts w:ascii="Lato Light" w:hAnsi="Lato Light" w:hint="eastAsia"/>
                <w:color w:val="000000" w:themeColor="text1"/>
              </w:rPr>
              <w:t>ext screens depicting keywords highlighted in blue on the left</w:t>
            </w:r>
          </w:p>
          <w:p w14:paraId="0FC6E467" w14:textId="77777777" w:rsidR="008B7E82" w:rsidRDefault="008B7E82" w:rsidP="00E77459">
            <w:pPr>
              <w:rPr>
                <w:rFonts w:ascii="Lato Light" w:hAnsi="Lato Light"/>
                <w:color w:val="000000" w:themeColor="text1"/>
              </w:rPr>
            </w:pPr>
          </w:p>
          <w:p w14:paraId="5F165C14" w14:textId="77777777" w:rsidR="008B7E82" w:rsidRDefault="008B7E82" w:rsidP="00E77459">
            <w:pPr>
              <w:rPr>
                <w:rFonts w:ascii="Lato Light" w:hAnsi="Lato Light"/>
                <w:color w:val="000000" w:themeColor="text1"/>
              </w:rPr>
            </w:pPr>
          </w:p>
          <w:p w14:paraId="1BECC72B" w14:textId="77777777" w:rsidR="008B7E82" w:rsidRDefault="008B7E82" w:rsidP="00E77459">
            <w:pPr>
              <w:rPr>
                <w:rFonts w:ascii="Lato Light" w:hAnsi="Lato Light"/>
                <w:color w:val="000000" w:themeColor="text1"/>
              </w:rPr>
            </w:pPr>
          </w:p>
          <w:p w14:paraId="7F44AA82" w14:textId="1024C5FB" w:rsidR="008B7E82" w:rsidRDefault="00F11FC6" w:rsidP="00E77459">
            <w:pPr>
              <w:rPr>
                <w:rFonts w:ascii="Lato Light" w:hAnsi="Lato Light"/>
                <w:color w:val="000000" w:themeColor="text1"/>
              </w:rPr>
            </w:pPr>
            <w:r>
              <w:rPr>
                <w:rFonts w:ascii="Lato Light" w:hAnsi="Lato Light"/>
                <w:color w:val="000000" w:themeColor="text1"/>
              </w:rPr>
              <w:lastRenderedPageBreak/>
              <w:t>Suggest a simple infographic to be drawn up using highlighted text</w:t>
            </w:r>
          </w:p>
          <w:p w14:paraId="39C8D70A" w14:textId="77777777" w:rsidR="008B7E82" w:rsidRDefault="008B7E82" w:rsidP="00E77459">
            <w:pPr>
              <w:rPr>
                <w:rFonts w:ascii="Lato Light" w:hAnsi="Lato Light"/>
                <w:color w:val="000000" w:themeColor="text1"/>
              </w:rPr>
            </w:pPr>
          </w:p>
          <w:p w14:paraId="1F1C75F3" w14:textId="77777777" w:rsidR="008B7E82" w:rsidRDefault="008B7E82" w:rsidP="00E77459">
            <w:pPr>
              <w:rPr>
                <w:rFonts w:ascii="Lato Light" w:hAnsi="Lato Light"/>
                <w:color w:val="000000" w:themeColor="text1"/>
              </w:rPr>
            </w:pPr>
          </w:p>
          <w:p w14:paraId="3D5C0604" w14:textId="77777777" w:rsidR="008B7E82" w:rsidRDefault="008B7E82" w:rsidP="00E77459">
            <w:pPr>
              <w:rPr>
                <w:rFonts w:ascii="Lato Light" w:hAnsi="Lato Light"/>
                <w:color w:val="000000" w:themeColor="text1"/>
              </w:rPr>
            </w:pPr>
          </w:p>
          <w:p w14:paraId="31D08E8C" w14:textId="77777777" w:rsidR="008B7E82" w:rsidRDefault="008B7E82" w:rsidP="00E77459">
            <w:pPr>
              <w:rPr>
                <w:rFonts w:ascii="Lato Light" w:hAnsi="Lato Light"/>
                <w:color w:val="000000" w:themeColor="text1"/>
              </w:rPr>
            </w:pPr>
          </w:p>
          <w:p w14:paraId="01C47A9F" w14:textId="77777777" w:rsidR="008B7E82" w:rsidRDefault="008B7E82" w:rsidP="00E77459">
            <w:pPr>
              <w:rPr>
                <w:rFonts w:ascii="Lato Light" w:hAnsi="Lato Light"/>
                <w:color w:val="000000" w:themeColor="text1"/>
              </w:rPr>
            </w:pPr>
          </w:p>
          <w:p w14:paraId="5808E9DF" w14:textId="77777777" w:rsidR="008B7E82" w:rsidRDefault="008B7E82" w:rsidP="00E77459">
            <w:pPr>
              <w:rPr>
                <w:rFonts w:ascii="Lato Light" w:hAnsi="Lato Light"/>
                <w:color w:val="000000" w:themeColor="text1"/>
              </w:rPr>
            </w:pPr>
          </w:p>
          <w:p w14:paraId="6537696C" w14:textId="77777777" w:rsidR="008B7E82" w:rsidRDefault="008B7E82" w:rsidP="00E77459">
            <w:pPr>
              <w:rPr>
                <w:rFonts w:ascii="Lato Light" w:hAnsi="Lato Light"/>
                <w:color w:val="000000" w:themeColor="text1"/>
              </w:rPr>
            </w:pPr>
          </w:p>
          <w:p w14:paraId="7FE9532D" w14:textId="77777777" w:rsidR="008B7E82" w:rsidRDefault="008B7E82" w:rsidP="00E77459">
            <w:pPr>
              <w:rPr>
                <w:rFonts w:ascii="Lato Light" w:hAnsi="Lato Light"/>
                <w:color w:val="000000" w:themeColor="text1"/>
              </w:rPr>
            </w:pPr>
          </w:p>
          <w:p w14:paraId="7E9BF124" w14:textId="77777777" w:rsidR="008B7E82" w:rsidRDefault="008B7E82" w:rsidP="00E77459">
            <w:pPr>
              <w:rPr>
                <w:rFonts w:ascii="Lato Light" w:hAnsi="Lato Light"/>
                <w:color w:val="000000" w:themeColor="text1"/>
              </w:rPr>
            </w:pPr>
          </w:p>
          <w:p w14:paraId="00C04CE9" w14:textId="77777777" w:rsidR="008B7E82" w:rsidRPr="00E77459" w:rsidRDefault="008B7E82" w:rsidP="00E77459">
            <w:pPr>
              <w:rPr>
                <w:rFonts w:ascii="Lato Light" w:hAnsi="Lato Light"/>
                <w:color w:val="000000" w:themeColor="text1"/>
              </w:rPr>
            </w:pPr>
          </w:p>
          <w:p w14:paraId="2C591A4B" w14:textId="77777777" w:rsidR="008B7E82" w:rsidRPr="00C16A12" w:rsidRDefault="008B7E82" w:rsidP="00C16A12">
            <w:pPr>
              <w:rPr>
                <w:rFonts w:ascii="Lato Light" w:hAnsi="Lato Light"/>
                <w:color w:val="000000" w:themeColor="text1"/>
              </w:rPr>
            </w:pPr>
          </w:p>
          <w:p w14:paraId="04C6F17F" w14:textId="77777777" w:rsidR="008B7E82" w:rsidRDefault="008B7E82" w:rsidP="00EB7057">
            <w:pPr>
              <w:rPr>
                <w:rFonts w:ascii="Lato Light" w:hAnsi="Lato Light"/>
                <w:color w:val="000000" w:themeColor="text1"/>
              </w:rPr>
            </w:pPr>
          </w:p>
          <w:p w14:paraId="1B0BFB05" w14:textId="77777777" w:rsidR="008B7E82" w:rsidRDefault="008B7E82" w:rsidP="00EB7057">
            <w:pPr>
              <w:rPr>
                <w:rFonts w:ascii="Lato Light" w:hAnsi="Lato Light"/>
                <w:color w:val="000000" w:themeColor="text1"/>
              </w:rPr>
            </w:pPr>
          </w:p>
          <w:p w14:paraId="6E774090" w14:textId="71C9D05E" w:rsidR="008B7E82" w:rsidRDefault="008B7E82" w:rsidP="00B5641D">
            <w:pPr>
              <w:rPr>
                <w:rFonts w:ascii="Lato Light" w:hAnsi="Lato Light"/>
                <w:b/>
                <w:bCs/>
                <w:color w:val="000000" w:themeColor="text1"/>
              </w:rPr>
            </w:pPr>
          </w:p>
          <w:p w14:paraId="1C3F3816" w14:textId="77777777" w:rsidR="008B7E82" w:rsidRDefault="008B7E82" w:rsidP="00B5641D">
            <w:pPr>
              <w:rPr>
                <w:rFonts w:ascii="Lato Light" w:hAnsi="Lato Light"/>
                <w:b/>
                <w:bCs/>
                <w:color w:val="000000" w:themeColor="text1"/>
              </w:rPr>
            </w:pPr>
          </w:p>
          <w:p w14:paraId="7241E293" w14:textId="77777777" w:rsidR="008B7E82" w:rsidRDefault="008B7E82" w:rsidP="00B5641D">
            <w:pPr>
              <w:rPr>
                <w:rFonts w:ascii="Lato Light" w:hAnsi="Lato Light"/>
                <w:b/>
                <w:bCs/>
                <w:color w:val="000000" w:themeColor="text1"/>
              </w:rPr>
            </w:pPr>
          </w:p>
          <w:p w14:paraId="1D3D79F1" w14:textId="4CDC12E3" w:rsidR="008B7E82" w:rsidRPr="00546AE6" w:rsidRDefault="00BD4CAC" w:rsidP="00B5641D">
            <w:pPr>
              <w:rPr>
                <w:rFonts w:ascii="Lato Light" w:hAnsi="Lato Light"/>
                <w:color w:val="000000" w:themeColor="text1"/>
              </w:rPr>
            </w:pPr>
            <w:r w:rsidRPr="00546AE6">
              <w:rPr>
                <w:rFonts w:ascii="Lato Light" w:hAnsi="Lato Light"/>
                <w:color w:val="000000" w:themeColor="text1"/>
              </w:rPr>
              <w:t>Suggest a simple table with reference calorie intake</w:t>
            </w:r>
            <w:r w:rsidR="00546AE6" w:rsidRPr="00546AE6">
              <w:rPr>
                <w:rFonts w:ascii="Lato Light" w:hAnsi="Lato Light"/>
                <w:color w:val="000000" w:themeColor="text1"/>
              </w:rPr>
              <w:t xml:space="preserve"> for different populations</w:t>
            </w:r>
          </w:p>
          <w:p w14:paraId="5DDDF8DF" w14:textId="77777777" w:rsidR="008B7E82" w:rsidRDefault="008B7E82" w:rsidP="00B5641D">
            <w:pPr>
              <w:rPr>
                <w:rFonts w:ascii="Lato Light" w:hAnsi="Lato Light"/>
                <w:b/>
                <w:bCs/>
                <w:color w:val="000000" w:themeColor="text1"/>
              </w:rPr>
            </w:pPr>
          </w:p>
          <w:p w14:paraId="766AF23B" w14:textId="77777777" w:rsidR="008B7E82" w:rsidRDefault="008B7E82" w:rsidP="00B5641D">
            <w:pPr>
              <w:rPr>
                <w:rFonts w:ascii="Lato Light" w:hAnsi="Lato Light"/>
                <w:b/>
                <w:bCs/>
                <w:color w:val="000000" w:themeColor="text1"/>
              </w:rPr>
            </w:pPr>
          </w:p>
          <w:p w14:paraId="2DB72F58" w14:textId="77777777" w:rsidR="008B7E82" w:rsidRDefault="008B7E82" w:rsidP="00B5641D">
            <w:pPr>
              <w:rPr>
                <w:rFonts w:ascii="Lato Light" w:hAnsi="Lato Light"/>
                <w:b/>
                <w:bCs/>
                <w:color w:val="000000" w:themeColor="text1"/>
              </w:rPr>
            </w:pPr>
          </w:p>
          <w:p w14:paraId="02059F54" w14:textId="77777777" w:rsidR="008B7E82" w:rsidRDefault="008B7E82" w:rsidP="00B5641D">
            <w:pPr>
              <w:rPr>
                <w:rFonts w:ascii="Lato Light" w:hAnsi="Lato Light"/>
                <w:b/>
                <w:bCs/>
                <w:color w:val="000000" w:themeColor="text1"/>
              </w:rPr>
            </w:pPr>
          </w:p>
          <w:p w14:paraId="0FD7970A" w14:textId="77777777" w:rsidR="008B7E82" w:rsidRDefault="008B7E82" w:rsidP="00B5641D">
            <w:pPr>
              <w:rPr>
                <w:rFonts w:ascii="Lato Light" w:hAnsi="Lato Light"/>
                <w:b/>
                <w:bCs/>
                <w:color w:val="000000" w:themeColor="text1"/>
              </w:rPr>
            </w:pPr>
          </w:p>
          <w:p w14:paraId="2BF3AA3E" w14:textId="2D9B4421" w:rsidR="008B7E82" w:rsidRPr="00B5641D" w:rsidRDefault="008B7E82" w:rsidP="00B5641D">
            <w:pPr>
              <w:rPr>
                <w:rFonts w:ascii="Lato Light" w:hAnsi="Lato Light"/>
                <w:b/>
                <w:bCs/>
                <w:color w:val="000000" w:themeColor="text1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3DD6D834" w14:textId="77777777" w:rsidR="008B7E82" w:rsidRPr="00B65860" w:rsidRDefault="008B7E82" w:rsidP="00631799">
            <w:pPr>
              <w:rPr>
                <w:rFonts w:ascii="Lato Light" w:hAnsi="Lato Light"/>
                <w:b/>
                <w:bCs/>
                <w:color w:val="000000" w:themeColor="text1"/>
              </w:rPr>
            </w:pPr>
          </w:p>
        </w:tc>
        <w:tc>
          <w:tcPr>
            <w:tcW w:w="3316" w:type="dxa"/>
            <w:shd w:val="clear" w:color="auto" w:fill="FFFFFF" w:themeFill="background1"/>
          </w:tcPr>
          <w:p w14:paraId="1C25714B" w14:textId="77777777" w:rsidR="008B7E82" w:rsidRDefault="00000000" w:rsidP="00631799">
            <w:pPr>
              <w:rPr>
                <w:rFonts w:ascii="Lato Light" w:hAnsi="Lato Light"/>
                <w:b/>
                <w:bCs/>
                <w:color w:val="000000" w:themeColor="text1"/>
              </w:rPr>
            </w:pPr>
            <w:hyperlink r:id="rId11" w:history="1">
              <w:r w:rsidR="00E8411A" w:rsidRPr="00AB0290">
                <w:rPr>
                  <w:rStyle w:val="Hyperlink"/>
                  <w:rFonts w:ascii="Lato Light" w:hAnsi="Lato Light" w:hint="eastAsia"/>
                  <w:b/>
                  <w:bCs/>
                </w:rPr>
                <w:t>https://www.ncbi.nlm.nih.gov/pmc/articles/PMC3977406/</w:t>
              </w:r>
            </w:hyperlink>
            <w:r w:rsidR="00E8411A">
              <w:rPr>
                <w:rFonts w:ascii="Lato Light" w:hAnsi="Lato Light"/>
                <w:b/>
                <w:bCs/>
                <w:color w:val="000000" w:themeColor="text1"/>
              </w:rPr>
              <w:t xml:space="preserve"> </w:t>
            </w:r>
          </w:p>
          <w:p w14:paraId="0E222A50" w14:textId="77777777" w:rsidR="0042389E" w:rsidRDefault="0042389E" w:rsidP="00631799">
            <w:pPr>
              <w:rPr>
                <w:rFonts w:ascii="Lato Light" w:hAnsi="Lato Light"/>
                <w:b/>
                <w:bCs/>
                <w:color w:val="000000" w:themeColor="text1"/>
              </w:rPr>
            </w:pPr>
          </w:p>
          <w:p w14:paraId="14C17C19" w14:textId="3C44ADED" w:rsidR="0042389E" w:rsidRPr="00B65860" w:rsidRDefault="00000000" w:rsidP="00631799">
            <w:pPr>
              <w:rPr>
                <w:rFonts w:ascii="Lato Light" w:hAnsi="Lato Light"/>
                <w:b/>
                <w:bCs/>
                <w:color w:val="000000" w:themeColor="text1"/>
              </w:rPr>
            </w:pPr>
            <w:hyperlink r:id="rId12" w:history="1">
              <w:r w:rsidR="0042389E" w:rsidRPr="00AB0290">
                <w:rPr>
                  <w:rStyle w:val="Hyperlink"/>
                  <w:rFonts w:ascii="Lato Light" w:hAnsi="Lato Light" w:hint="eastAsia"/>
                  <w:b/>
                  <w:bCs/>
                </w:rPr>
                <w:t>https://www.ncbi.nlm.nih.gov/pmc/articles/PMC5998736/</w:t>
              </w:r>
            </w:hyperlink>
            <w:r w:rsidR="0042389E">
              <w:rPr>
                <w:rFonts w:ascii="Lato Light" w:hAnsi="Lato Light"/>
                <w:b/>
                <w:bCs/>
                <w:color w:val="000000" w:themeColor="text1"/>
              </w:rPr>
              <w:t xml:space="preserve"> </w:t>
            </w:r>
          </w:p>
        </w:tc>
      </w:tr>
      <w:tr w:rsidR="008B7E82" w:rsidRPr="00B65860" w14:paraId="32EC8B8C" w14:textId="24EBFE20" w:rsidTr="1C5A3A30">
        <w:trPr>
          <w:trHeight w:val="90"/>
        </w:trPr>
        <w:tc>
          <w:tcPr>
            <w:tcW w:w="10838" w:type="dxa"/>
            <w:gridSpan w:val="3"/>
            <w:shd w:val="clear" w:color="auto" w:fill="CCC5BD" w:themeFill="background2"/>
          </w:tcPr>
          <w:p w14:paraId="476B0F0A" w14:textId="77777777" w:rsidR="008B7E82" w:rsidRDefault="002E7E65" w:rsidP="00650599">
            <w:pPr>
              <w:keepNext/>
              <w:widowControl w:val="0"/>
              <w:rPr>
                <w:rFonts w:ascii="Lato Light" w:hAnsi="Lato Light"/>
                <w:b/>
                <w:bCs/>
                <w:color w:val="000000" w:themeColor="text1"/>
              </w:rPr>
            </w:pPr>
            <w:r>
              <w:rPr>
                <w:rFonts w:ascii="Lato Light" w:hAnsi="Lato Light"/>
                <w:b/>
                <w:bCs/>
                <w:color w:val="000000" w:themeColor="text1"/>
              </w:rPr>
              <w:lastRenderedPageBreak/>
              <w:t>Topic 3: The plate model for healthy eating</w:t>
            </w:r>
          </w:p>
          <w:p w14:paraId="1819DAD3" w14:textId="65A3009D" w:rsidR="00AE58B0" w:rsidRDefault="00AE58B0" w:rsidP="00650599">
            <w:pPr>
              <w:keepNext/>
              <w:widowControl w:val="0"/>
              <w:rPr>
                <w:rFonts w:ascii="Lato Light" w:hAnsi="Lato Light"/>
                <w:b/>
                <w:bCs/>
                <w:color w:val="000000" w:themeColor="text1"/>
              </w:rPr>
            </w:pPr>
            <w:r>
              <w:rPr>
                <w:rFonts w:ascii="Lato Light" w:hAnsi="Lato Light"/>
                <w:b/>
                <w:bCs/>
              </w:rPr>
              <w:t xml:space="preserve">Duration of topic: </w:t>
            </w:r>
            <w:r w:rsidR="00895EF5">
              <w:rPr>
                <w:rFonts w:ascii="Lato Light" w:hAnsi="Lato Light"/>
                <w:b/>
                <w:bCs/>
              </w:rPr>
              <w:t xml:space="preserve">2 </w:t>
            </w:r>
            <w:r>
              <w:rPr>
                <w:rFonts w:ascii="Lato Light" w:hAnsi="Lato Light"/>
                <w:b/>
                <w:bCs/>
              </w:rPr>
              <w:t>minute</w:t>
            </w:r>
            <w:r w:rsidR="00895EF5">
              <w:rPr>
                <w:rFonts w:ascii="Lato Light" w:hAnsi="Lato Light"/>
                <w:b/>
                <w:bCs/>
              </w:rPr>
              <w:t>s</w:t>
            </w:r>
          </w:p>
        </w:tc>
        <w:tc>
          <w:tcPr>
            <w:tcW w:w="3316" w:type="dxa"/>
            <w:shd w:val="clear" w:color="auto" w:fill="CCC5BD" w:themeFill="background2"/>
          </w:tcPr>
          <w:p w14:paraId="0C80E2B3" w14:textId="77777777" w:rsidR="008B7E82" w:rsidRDefault="008B7E82" w:rsidP="00650599">
            <w:pPr>
              <w:keepNext/>
              <w:widowControl w:val="0"/>
              <w:rPr>
                <w:rFonts w:ascii="Lato Light" w:hAnsi="Lato Light"/>
                <w:b/>
                <w:bCs/>
              </w:rPr>
            </w:pPr>
          </w:p>
        </w:tc>
      </w:tr>
      <w:tr w:rsidR="002E7E65" w:rsidRPr="00B65860" w14:paraId="0933CE6C" w14:textId="77777777" w:rsidTr="1C5A3A30">
        <w:trPr>
          <w:trHeight w:val="90"/>
        </w:trPr>
        <w:tc>
          <w:tcPr>
            <w:tcW w:w="5524" w:type="dxa"/>
            <w:shd w:val="clear" w:color="auto" w:fill="auto"/>
          </w:tcPr>
          <w:p w14:paraId="76406BA3" w14:textId="5CD05EBF" w:rsidR="000E0DAB" w:rsidRDefault="00263DB8" w:rsidP="002E7E65">
            <w:pPr>
              <w:pStyle w:val="ListParagraph"/>
              <w:numPr>
                <w:ilvl w:val="0"/>
                <w:numId w:val="37"/>
              </w:num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While calorie counting has its merits</w:t>
            </w:r>
            <w:r w:rsidR="00370D91">
              <w:rPr>
                <w:rFonts w:ascii="Lato Light" w:hAnsi="Lato Light"/>
              </w:rPr>
              <w:t>,</w:t>
            </w:r>
            <w:r w:rsidR="002E7E65">
              <w:rPr>
                <w:rFonts w:ascii="Lato Light" w:hAnsi="Lato Light"/>
              </w:rPr>
              <w:t xml:space="preserve"> many people find</w:t>
            </w:r>
            <w:r w:rsidR="00F823BE">
              <w:rPr>
                <w:rFonts w:ascii="Lato Light" w:hAnsi="Lato Light"/>
              </w:rPr>
              <w:t xml:space="preserve"> that</w:t>
            </w:r>
            <w:r w:rsidR="002E7E65">
              <w:rPr>
                <w:rFonts w:ascii="Lato Light" w:hAnsi="Lato Light"/>
              </w:rPr>
              <w:t xml:space="preserve"> tracking their food </w:t>
            </w:r>
            <w:r w:rsidR="00370D91">
              <w:rPr>
                <w:rFonts w:ascii="Lato Light" w:hAnsi="Lato Light"/>
              </w:rPr>
              <w:t xml:space="preserve">to </w:t>
            </w:r>
            <w:r w:rsidR="00F823BE">
              <w:rPr>
                <w:rFonts w:ascii="Lato Light" w:hAnsi="Lato Light"/>
              </w:rPr>
              <w:t>gain an accurate picture of calories consumed is</w:t>
            </w:r>
            <w:r w:rsidR="00473551">
              <w:rPr>
                <w:rFonts w:ascii="Lato Light" w:hAnsi="Lato Light"/>
              </w:rPr>
              <w:t xml:space="preserve"> </w:t>
            </w:r>
            <w:r w:rsidR="002E7E65">
              <w:rPr>
                <w:rFonts w:ascii="Lato Light" w:hAnsi="Lato Light"/>
              </w:rPr>
              <w:t>burdensome</w:t>
            </w:r>
            <w:r w:rsidR="000E0DAB">
              <w:rPr>
                <w:rFonts w:ascii="Lato Light" w:hAnsi="Lato Light"/>
              </w:rPr>
              <w:t xml:space="preserve"> or unsustainable,</w:t>
            </w:r>
            <w:r w:rsidR="002E7E65">
              <w:rPr>
                <w:rFonts w:ascii="Lato Light" w:hAnsi="Lato Light"/>
              </w:rPr>
              <w:t xml:space="preserve"> and it may</w:t>
            </w:r>
            <w:r w:rsidR="000E0DAB">
              <w:rPr>
                <w:rFonts w:ascii="Lato Light" w:hAnsi="Lato Light"/>
              </w:rPr>
              <w:t xml:space="preserve"> not</w:t>
            </w:r>
            <w:r w:rsidR="002E7E65">
              <w:rPr>
                <w:rFonts w:ascii="Lato Light" w:hAnsi="Lato Light"/>
              </w:rPr>
              <w:t xml:space="preserve"> be</w:t>
            </w:r>
            <w:r w:rsidR="000E0DAB">
              <w:rPr>
                <w:rFonts w:ascii="Lato Light" w:hAnsi="Lato Light"/>
              </w:rPr>
              <w:t xml:space="preserve"> </w:t>
            </w:r>
            <w:r w:rsidR="002E7E65">
              <w:rPr>
                <w:rFonts w:ascii="Lato Light" w:hAnsi="Lato Light"/>
              </w:rPr>
              <w:t xml:space="preserve">possible in some settings. </w:t>
            </w:r>
          </w:p>
          <w:p w14:paraId="02F6043B" w14:textId="3DA94662" w:rsidR="002E7E65" w:rsidRDefault="0056385A" w:rsidP="002E7E65">
            <w:pPr>
              <w:pStyle w:val="ListParagraph"/>
              <w:numPr>
                <w:ilvl w:val="0"/>
                <w:numId w:val="37"/>
              </w:num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To</w:t>
            </w:r>
            <w:r w:rsidR="002519FA">
              <w:rPr>
                <w:rFonts w:ascii="Lato Light" w:hAnsi="Lato Light"/>
              </w:rPr>
              <w:t xml:space="preserve"> make it easier to </w:t>
            </w:r>
            <w:r w:rsidR="0095510E">
              <w:rPr>
                <w:rFonts w:ascii="Lato Light" w:hAnsi="Lato Light"/>
              </w:rPr>
              <w:t>control portion sizes and eat</w:t>
            </w:r>
            <w:r w:rsidR="002519FA">
              <w:rPr>
                <w:rFonts w:ascii="Lato Light" w:hAnsi="Lato Light"/>
              </w:rPr>
              <w:t xml:space="preserve"> </w:t>
            </w:r>
            <w:r w:rsidR="003F7027">
              <w:rPr>
                <w:rFonts w:ascii="Lato Light" w:hAnsi="Lato Light"/>
              </w:rPr>
              <w:t>the right types of food, m</w:t>
            </w:r>
            <w:r w:rsidR="002E7E65">
              <w:rPr>
                <w:rFonts w:ascii="Lato Light" w:hAnsi="Lato Light"/>
              </w:rPr>
              <w:t xml:space="preserve">any people find it </w:t>
            </w:r>
            <w:r w:rsidR="009C11A7">
              <w:rPr>
                <w:rFonts w:ascii="Lato Light" w:hAnsi="Lato Light"/>
              </w:rPr>
              <w:t>useful</w:t>
            </w:r>
            <w:r w:rsidR="002E7E65">
              <w:rPr>
                <w:rFonts w:ascii="Lato Light" w:hAnsi="Lato Light"/>
              </w:rPr>
              <w:t xml:space="preserve"> </w:t>
            </w:r>
            <w:r w:rsidR="008472DC">
              <w:rPr>
                <w:rFonts w:ascii="Lato Light" w:hAnsi="Lato Light"/>
              </w:rPr>
              <w:t xml:space="preserve">to have a more tangible </w:t>
            </w:r>
            <w:r w:rsidR="00205C10">
              <w:rPr>
                <w:rFonts w:ascii="Lato Light" w:hAnsi="Lato Light"/>
              </w:rPr>
              <w:t>guide. T</w:t>
            </w:r>
            <w:r w:rsidR="002E7E65">
              <w:rPr>
                <w:rFonts w:ascii="Lato Light" w:hAnsi="Lato Light"/>
              </w:rPr>
              <w:t xml:space="preserve">he plate model </w:t>
            </w:r>
            <w:r w:rsidR="00205C10">
              <w:rPr>
                <w:rFonts w:ascii="Lato Light" w:hAnsi="Lato Light"/>
              </w:rPr>
              <w:t xml:space="preserve">for healthy eating </w:t>
            </w:r>
            <w:r w:rsidR="006E00B6">
              <w:rPr>
                <w:rFonts w:ascii="Lato Light" w:hAnsi="Lato Light"/>
              </w:rPr>
              <w:t>is often considered an</w:t>
            </w:r>
            <w:r w:rsidR="009C11A7">
              <w:rPr>
                <w:rFonts w:ascii="Lato Light" w:hAnsi="Lato Light"/>
              </w:rPr>
              <w:t xml:space="preserve"> effective way to help people</w:t>
            </w:r>
            <w:r w:rsidR="002E7E65">
              <w:rPr>
                <w:rFonts w:ascii="Lato Light" w:hAnsi="Lato Light"/>
              </w:rPr>
              <w:t xml:space="preserve"> balance their meals and achieve their dietary goals. </w:t>
            </w:r>
          </w:p>
          <w:p w14:paraId="330CF013" w14:textId="1D744542" w:rsidR="002E7E65" w:rsidRDefault="002E7E65" w:rsidP="002E7E65">
            <w:pPr>
              <w:pStyle w:val="ListParagraph"/>
              <w:numPr>
                <w:ilvl w:val="0"/>
                <w:numId w:val="37"/>
              </w:num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The plate model recommends dividing up a plate into either a </w:t>
            </w:r>
            <w:r w:rsidRPr="00956CC2">
              <w:rPr>
                <w:rFonts w:ascii="Lato Light" w:hAnsi="Lato Light"/>
                <w:b/>
                <w:bCs/>
                <w:color w:val="005AD2" w:themeColor="accent2"/>
              </w:rPr>
              <w:t>T-</w:t>
            </w:r>
            <w:r w:rsidR="00C00FF5">
              <w:rPr>
                <w:rFonts w:ascii="Lato Light" w:hAnsi="Lato Light"/>
                <w:b/>
                <w:bCs/>
                <w:color w:val="005AD2" w:themeColor="accent2"/>
              </w:rPr>
              <w:t xml:space="preserve"> </w:t>
            </w:r>
            <w:r w:rsidRPr="00956CC2">
              <w:rPr>
                <w:rFonts w:ascii="Lato Light" w:hAnsi="Lato Light"/>
                <w:b/>
                <w:bCs/>
                <w:color w:val="005AD2" w:themeColor="accent2"/>
              </w:rPr>
              <w:t>or Y-shape depending on an individual’s goals</w:t>
            </w:r>
            <w:r>
              <w:rPr>
                <w:rFonts w:ascii="Lato Light" w:hAnsi="Lato Light"/>
              </w:rPr>
              <w:t>. The plate model is used to teach individuals how to appropriately portion certain foods based on their goal. It can</w:t>
            </w:r>
            <w:r w:rsidR="00B94931">
              <w:rPr>
                <w:rFonts w:ascii="Lato Light" w:hAnsi="Lato Light"/>
              </w:rPr>
              <w:t xml:space="preserve"> also</w:t>
            </w:r>
            <w:r>
              <w:rPr>
                <w:rFonts w:ascii="Lato Light" w:hAnsi="Lato Light"/>
              </w:rPr>
              <w:t xml:space="preserve"> help people with diabetes to monitor their carbohydrate intake. </w:t>
            </w:r>
          </w:p>
          <w:p w14:paraId="1262DBEE" w14:textId="1A0F0685" w:rsidR="002E7E65" w:rsidRDefault="00C77813" w:rsidP="002E7E65">
            <w:pPr>
              <w:pStyle w:val="ListParagraph"/>
              <w:numPr>
                <w:ilvl w:val="0"/>
                <w:numId w:val="37"/>
              </w:num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A</w:t>
            </w:r>
            <w:r w:rsidR="00643A2C">
              <w:rPr>
                <w:rFonts w:ascii="Lato Light" w:hAnsi="Lato Light"/>
              </w:rPr>
              <w:t xml:space="preserve">ccording </w:t>
            </w:r>
            <w:r w:rsidR="006C228A">
              <w:rPr>
                <w:rFonts w:ascii="Lato Light" w:hAnsi="Lato Light"/>
              </w:rPr>
              <w:t>to the</w:t>
            </w:r>
            <w:r w:rsidR="002E7E65">
              <w:rPr>
                <w:rFonts w:ascii="Lato Light" w:hAnsi="Lato Light"/>
              </w:rPr>
              <w:t xml:space="preserve"> T-shape model, </w:t>
            </w:r>
            <w:r>
              <w:rPr>
                <w:rFonts w:ascii="Lato Light" w:hAnsi="Lato Light"/>
              </w:rPr>
              <w:t xml:space="preserve">an individual focusing on weight loss </w:t>
            </w:r>
            <w:r w:rsidR="00821693">
              <w:rPr>
                <w:rFonts w:ascii="Lato Light" w:hAnsi="Lato Light"/>
              </w:rPr>
              <w:t>should divide their plate so that</w:t>
            </w:r>
            <w:r>
              <w:rPr>
                <w:rFonts w:ascii="Lato Light" w:hAnsi="Lato Light"/>
              </w:rPr>
              <w:t xml:space="preserve"> </w:t>
            </w:r>
            <w:r w:rsidR="002E7E65">
              <w:rPr>
                <w:rFonts w:ascii="Lato Light" w:hAnsi="Lato Light"/>
              </w:rPr>
              <w:t>approximately 50%  consist</w:t>
            </w:r>
            <w:r w:rsidR="00821693">
              <w:rPr>
                <w:rFonts w:ascii="Lato Light" w:hAnsi="Lato Light"/>
              </w:rPr>
              <w:t>s</w:t>
            </w:r>
            <w:r w:rsidR="002E7E65">
              <w:rPr>
                <w:rFonts w:ascii="Lato Light" w:hAnsi="Lato Light"/>
              </w:rPr>
              <w:t xml:space="preserve"> of vegetables, 25% </w:t>
            </w:r>
            <w:r w:rsidR="00821693">
              <w:rPr>
                <w:rFonts w:ascii="Lato Light" w:hAnsi="Lato Light"/>
              </w:rPr>
              <w:t xml:space="preserve">of </w:t>
            </w:r>
            <w:r w:rsidR="002E7E65">
              <w:rPr>
                <w:rFonts w:ascii="Lato Light" w:hAnsi="Lato Light"/>
              </w:rPr>
              <w:t xml:space="preserve">protein and 25% </w:t>
            </w:r>
            <w:r w:rsidR="00821693">
              <w:rPr>
                <w:rFonts w:ascii="Lato Light" w:hAnsi="Lato Light"/>
              </w:rPr>
              <w:t xml:space="preserve">of </w:t>
            </w:r>
            <w:r w:rsidR="00C72B5D">
              <w:rPr>
                <w:rFonts w:ascii="Lato Light" w:hAnsi="Lato Light"/>
              </w:rPr>
              <w:t>carbohydrates</w:t>
            </w:r>
            <w:r w:rsidR="002E7E65">
              <w:rPr>
                <w:rFonts w:ascii="Lato Light" w:hAnsi="Lato Light"/>
              </w:rPr>
              <w:t xml:space="preserve">. </w:t>
            </w:r>
          </w:p>
          <w:p w14:paraId="759BE777" w14:textId="2047C870" w:rsidR="002E7E65" w:rsidRDefault="00900FF9" w:rsidP="002E7E65">
            <w:pPr>
              <w:pStyle w:val="ListParagraph"/>
              <w:numPr>
                <w:ilvl w:val="0"/>
                <w:numId w:val="37"/>
              </w:num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A</w:t>
            </w:r>
            <w:r w:rsidR="002E7E65">
              <w:rPr>
                <w:rFonts w:ascii="Lato Light" w:hAnsi="Lato Light"/>
              </w:rPr>
              <w:t>n individual looking to maintain their weight</w:t>
            </w:r>
            <w:r>
              <w:rPr>
                <w:rFonts w:ascii="Lato Light" w:hAnsi="Lato Light"/>
              </w:rPr>
              <w:t xml:space="preserve"> should</w:t>
            </w:r>
            <w:r w:rsidR="002E7E65">
              <w:rPr>
                <w:rFonts w:ascii="Lato Light" w:hAnsi="Lato Light"/>
              </w:rPr>
              <w:t xml:space="preserve"> follow the Y-shape model, </w:t>
            </w:r>
            <w:r>
              <w:rPr>
                <w:rFonts w:ascii="Lato Light" w:hAnsi="Lato Light"/>
              </w:rPr>
              <w:t xml:space="preserve">so that </w:t>
            </w:r>
            <w:r w:rsidR="002E7E65">
              <w:rPr>
                <w:rFonts w:ascii="Lato Light" w:hAnsi="Lato Light"/>
              </w:rPr>
              <w:t xml:space="preserve">their plate </w:t>
            </w:r>
            <w:r>
              <w:rPr>
                <w:rFonts w:ascii="Lato Light" w:hAnsi="Lato Light"/>
              </w:rPr>
              <w:t>is</w:t>
            </w:r>
            <w:r w:rsidR="002E7E65">
              <w:rPr>
                <w:rFonts w:ascii="Lato Light" w:hAnsi="Lato Light"/>
              </w:rPr>
              <w:t xml:space="preserve"> divided </w:t>
            </w:r>
            <w:r w:rsidR="006C228A">
              <w:rPr>
                <w:rFonts w:ascii="Lato Light" w:hAnsi="Lato Light"/>
              </w:rPr>
              <w:t>equally between</w:t>
            </w:r>
            <w:r w:rsidR="008927FD">
              <w:rPr>
                <w:rFonts w:ascii="Lato Light" w:hAnsi="Lato Light"/>
              </w:rPr>
              <w:t xml:space="preserve"> </w:t>
            </w:r>
            <w:r w:rsidR="002E7E65">
              <w:rPr>
                <w:rFonts w:ascii="Lato Light" w:hAnsi="Lato Light"/>
              </w:rPr>
              <w:t>vegetables, protein and carbohydrates</w:t>
            </w:r>
            <w:r w:rsidR="00AE58B0">
              <w:rPr>
                <w:rFonts w:ascii="Lato Light" w:hAnsi="Lato Light"/>
              </w:rPr>
              <w:t xml:space="preserve">. </w:t>
            </w:r>
          </w:p>
          <w:p w14:paraId="0C645D6F" w14:textId="12FB666E" w:rsidR="002E7E65" w:rsidRPr="00AE58B0" w:rsidRDefault="002E7E65" w:rsidP="00AE58B0">
            <w:pPr>
              <w:pStyle w:val="ListParagraph"/>
              <w:numPr>
                <w:ilvl w:val="0"/>
                <w:numId w:val="37"/>
              </w:numPr>
              <w:rPr>
                <w:rFonts w:ascii="Lato Light" w:hAnsi="Lato Light"/>
              </w:rPr>
            </w:pPr>
            <w:r w:rsidRPr="00AE58B0">
              <w:rPr>
                <w:rFonts w:ascii="Lato Light" w:hAnsi="Lato Light"/>
              </w:rPr>
              <w:lastRenderedPageBreak/>
              <w:t xml:space="preserve">The plate method is simple to apply and is therefore an </w:t>
            </w:r>
            <w:r w:rsidRPr="00A87706">
              <w:rPr>
                <w:rFonts w:ascii="Lato Light" w:hAnsi="Lato Light"/>
                <w:b/>
                <w:bCs/>
                <w:color w:val="005AD2" w:themeColor="accent2"/>
              </w:rPr>
              <w:t>easy way to manage energy intake</w:t>
            </w:r>
            <w:r w:rsidRPr="00A87706">
              <w:rPr>
                <w:rFonts w:ascii="Lato Light" w:hAnsi="Lato Light"/>
                <w:color w:val="005AD2" w:themeColor="accent2"/>
              </w:rPr>
              <w:t xml:space="preserve"> </w:t>
            </w:r>
            <w:r w:rsidRPr="00AE58B0">
              <w:rPr>
                <w:rFonts w:ascii="Lato Light" w:hAnsi="Lato Light"/>
              </w:rPr>
              <w:t>and ensure a healthy balance of nutrients in an individual’s diet.</w:t>
            </w:r>
          </w:p>
          <w:p w14:paraId="74582B9C" w14:textId="0A9DA058" w:rsidR="00C47C21" w:rsidRDefault="008927FD" w:rsidP="002E7E65">
            <w:pPr>
              <w:pStyle w:val="ListParagraph"/>
              <w:numPr>
                <w:ilvl w:val="0"/>
                <w:numId w:val="37"/>
              </w:num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As with any goal, w</w:t>
            </w:r>
            <w:r w:rsidR="002E7E65" w:rsidRPr="00DC644A">
              <w:rPr>
                <w:rFonts w:ascii="Lato Light" w:hAnsi="Lato Light"/>
              </w:rPr>
              <w:t xml:space="preserve">hen giving recommendations for healthy eating it’s important to consider what is achievable by the individual considering their personal circumstances and abilities. </w:t>
            </w:r>
          </w:p>
          <w:p w14:paraId="5AC18C2C" w14:textId="6B9EB209" w:rsidR="002E7E65" w:rsidRPr="009541AB" w:rsidRDefault="002E7E65" w:rsidP="006863C5">
            <w:pPr>
              <w:pStyle w:val="ListParagraph"/>
              <w:numPr>
                <w:ilvl w:val="0"/>
                <w:numId w:val="37"/>
              </w:numPr>
              <w:rPr>
                <w:rFonts w:ascii="Lato Light" w:hAnsi="Lato Light"/>
                <w:b/>
                <w:bCs/>
                <w:color w:val="000000" w:themeColor="text1"/>
              </w:rPr>
            </w:pPr>
            <w:r w:rsidRPr="00DC644A">
              <w:rPr>
                <w:rFonts w:ascii="Lato Light" w:hAnsi="Lato Light"/>
              </w:rPr>
              <w:t xml:space="preserve">For many people, </w:t>
            </w:r>
            <w:r w:rsidRPr="00A87706">
              <w:rPr>
                <w:rFonts w:ascii="Lato Light" w:hAnsi="Lato Light"/>
                <w:b/>
                <w:bCs/>
                <w:color w:val="005AD2" w:themeColor="accent2"/>
              </w:rPr>
              <w:t xml:space="preserve">cost is a barrier to healthy </w:t>
            </w:r>
            <w:proofErr w:type="gramStart"/>
            <w:r w:rsidRPr="00A87706">
              <w:rPr>
                <w:rFonts w:ascii="Lato Light" w:hAnsi="Lato Light"/>
                <w:b/>
                <w:bCs/>
                <w:color w:val="005AD2" w:themeColor="accent2"/>
              </w:rPr>
              <w:t>eating</w:t>
            </w:r>
            <w:proofErr w:type="gramEnd"/>
            <w:r w:rsidRPr="00A87706">
              <w:rPr>
                <w:rFonts w:ascii="Lato Light" w:hAnsi="Lato Light"/>
                <w:color w:val="005AD2" w:themeColor="accent2"/>
              </w:rPr>
              <w:t xml:space="preserve"> </w:t>
            </w:r>
            <w:r w:rsidRPr="00DC644A">
              <w:rPr>
                <w:rFonts w:ascii="Lato Light" w:hAnsi="Lato Light"/>
              </w:rPr>
              <w:t xml:space="preserve">and </w:t>
            </w:r>
            <w:r w:rsidR="00A45775">
              <w:rPr>
                <w:rFonts w:ascii="Lato Light" w:hAnsi="Lato Light"/>
              </w:rPr>
              <w:t xml:space="preserve">this </w:t>
            </w:r>
            <w:r w:rsidRPr="00DC644A">
              <w:rPr>
                <w:rFonts w:ascii="Lato Light" w:hAnsi="Lato Light"/>
              </w:rPr>
              <w:t xml:space="preserve">should be considered when </w:t>
            </w:r>
            <w:r w:rsidR="00A45775">
              <w:rPr>
                <w:rFonts w:ascii="Lato Light" w:hAnsi="Lato Light"/>
              </w:rPr>
              <w:t>discussing nutrition with</w:t>
            </w:r>
            <w:r w:rsidR="00C47C21">
              <w:rPr>
                <w:rFonts w:ascii="Lato Light" w:hAnsi="Lato Light"/>
              </w:rPr>
              <w:t xml:space="preserve"> individuals</w:t>
            </w:r>
            <w:r w:rsidRPr="00DC644A">
              <w:rPr>
                <w:rFonts w:ascii="Lato Light" w:hAnsi="Lato Light"/>
              </w:rPr>
              <w:t xml:space="preserve">. </w:t>
            </w:r>
            <w:r w:rsidRPr="006863C5">
              <w:rPr>
                <w:rFonts w:ascii="Lato Light" w:hAnsi="Lato Light" w:hint="eastAsia"/>
              </w:rPr>
              <w:t xml:space="preserve">For instance, eating 3 servings of vegetables and 2 portions of fruit per day amounts to </w:t>
            </w:r>
            <w:r w:rsidRPr="006863C5">
              <w:rPr>
                <w:rFonts w:ascii="Lato Light" w:hAnsi="Lato Light" w:hint="eastAsia"/>
                <w:highlight w:val="yellow"/>
              </w:rPr>
              <w:t xml:space="preserve">52%, </w:t>
            </w:r>
            <w:r w:rsidR="00DB2FAD">
              <w:rPr>
                <w:rFonts w:ascii="Lato Light" w:hAnsi="Lato Light"/>
                <w:highlight w:val="yellow"/>
              </w:rPr>
              <w:t>16-</w:t>
            </w:r>
            <w:r w:rsidRPr="006863C5">
              <w:rPr>
                <w:rFonts w:ascii="Lato Light" w:hAnsi="Lato Light" w:hint="eastAsia"/>
                <w:highlight w:val="yellow"/>
              </w:rPr>
              <w:t>18%, and 2% of household income in low</w:t>
            </w:r>
            <w:r w:rsidR="001C1F3E">
              <w:rPr>
                <w:rFonts w:ascii="Lato Light" w:hAnsi="Lato Light"/>
                <w:highlight w:val="yellow"/>
              </w:rPr>
              <w:t>-</w:t>
            </w:r>
            <w:r w:rsidRPr="006863C5">
              <w:rPr>
                <w:rFonts w:ascii="Lato Light" w:hAnsi="Lato Light" w:hint="eastAsia"/>
                <w:highlight w:val="yellow"/>
              </w:rPr>
              <w:t>, middle</w:t>
            </w:r>
            <w:r w:rsidR="001C1F3E">
              <w:rPr>
                <w:rFonts w:ascii="Lato Light" w:hAnsi="Lato Light"/>
                <w:highlight w:val="yellow"/>
              </w:rPr>
              <w:t>-</w:t>
            </w:r>
            <w:r w:rsidRPr="006863C5">
              <w:rPr>
                <w:rFonts w:ascii="Lato Light" w:hAnsi="Lato Light" w:hint="eastAsia"/>
                <w:highlight w:val="yellow"/>
              </w:rPr>
              <w:t>, and high</w:t>
            </w:r>
            <w:r w:rsidR="001C1F3E">
              <w:rPr>
                <w:rFonts w:ascii="Lato Light" w:hAnsi="Lato Light"/>
                <w:highlight w:val="yellow"/>
              </w:rPr>
              <w:t>-</w:t>
            </w:r>
            <w:r w:rsidRPr="006863C5">
              <w:rPr>
                <w:rFonts w:ascii="Lato Light" w:hAnsi="Lato Light" w:hint="eastAsia"/>
                <w:highlight w:val="yellow"/>
              </w:rPr>
              <w:t>income countries</w:t>
            </w:r>
            <w:r w:rsidRPr="006863C5">
              <w:rPr>
                <w:rFonts w:ascii="Lato Light" w:hAnsi="Lato Light" w:hint="eastAsia"/>
              </w:rPr>
              <w:t>, respectively. For many</w:t>
            </w:r>
            <w:r w:rsidR="00334E84">
              <w:rPr>
                <w:rFonts w:ascii="Lato Light" w:hAnsi="Lato Light"/>
              </w:rPr>
              <w:t xml:space="preserve"> people</w:t>
            </w:r>
            <w:r w:rsidRPr="006863C5">
              <w:rPr>
                <w:rFonts w:ascii="Lato Light" w:hAnsi="Lato Light" w:hint="eastAsia"/>
              </w:rPr>
              <w:t>, especially in low</w:t>
            </w:r>
            <w:r w:rsidR="00334E84">
              <w:rPr>
                <w:rFonts w:ascii="Lato Light" w:hAnsi="Lato Light"/>
              </w:rPr>
              <w:t>-</w:t>
            </w:r>
            <w:r w:rsidRPr="006863C5">
              <w:rPr>
                <w:rFonts w:ascii="Lato Light" w:hAnsi="Lato Light" w:hint="eastAsia"/>
              </w:rPr>
              <w:t>income countries, this is simply impossible.</w:t>
            </w:r>
          </w:p>
        </w:tc>
        <w:tc>
          <w:tcPr>
            <w:tcW w:w="3543" w:type="dxa"/>
            <w:shd w:val="clear" w:color="auto" w:fill="auto"/>
          </w:tcPr>
          <w:p w14:paraId="4F201F47" w14:textId="3E42D552" w:rsidR="002E7E65" w:rsidRDefault="002E7E65" w:rsidP="00650599">
            <w:pPr>
              <w:keepNext/>
              <w:widowControl w:val="0"/>
              <w:rPr>
                <w:rFonts w:ascii="Lato Light" w:hAnsi="Lato Light"/>
                <w:b/>
                <w:bCs/>
                <w:noProof/>
                <w:color w:val="000000" w:themeColor="text1"/>
              </w:rPr>
            </w:pPr>
          </w:p>
          <w:p w14:paraId="68EF0628" w14:textId="6B267019" w:rsidR="00893AA3" w:rsidRDefault="006C228A" w:rsidP="00893AA3">
            <w:pPr>
              <w:rPr>
                <w:rFonts w:ascii="Lato Light" w:hAnsi="Lato Light"/>
                <w:b/>
                <w:bCs/>
                <w:noProof/>
                <w:color w:val="000000" w:themeColor="text1"/>
              </w:rPr>
            </w:pPr>
            <w:ins w:id="0" w:author="Megan Widdows" w:date="2023-11-29T12:03:00Z">
              <w:r>
                <w:rPr>
                  <w:rFonts w:ascii="Lato Light" w:hAnsi="Lato Light"/>
                  <w:b/>
                  <w:bCs/>
                  <w:noProof/>
                  <w:color w:val="000000" w:themeColor="text1"/>
                </w:rPr>
                <w:drawing>
                  <wp:inline distT="0" distB="0" distL="0" distR="0" wp14:anchorId="756588AC" wp14:editId="5A2E4E55">
                    <wp:extent cx="2233295" cy="1805272"/>
                    <wp:effectExtent l="0" t="0" r="0" b="5080"/>
                    <wp:docPr id="739177963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246637" cy="1816057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a:graphicData>
                    </a:graphic>
                  </wp:inline>
                </w:drawing>
              </w:r>
            </w:ins>
          </w:p>
          <w:p w14:paraId="55DA8845" w14:textId="77777777" w:rsidR="006C228A" w:rsidRDefault="006C228A" w:rsidP="00893AA3">
            <w:pPr>
              <w:rPr>
                <w:rFonts w:ascii="Lato Light" w:hAnsi="Lato Light"/>
                <w:b/>
                <w:bCs/>
                <w:noProof/>
                <w:color w:val="000000" w:themeColor="text1"/>
              </w:rPr>
            </w:pPr>
          </w:p>
          <w:p w14:paraId="16560B8F" w14:textId="40471F6C" w:rsidR="00893AA3" w:rsidRDefault="006C228A" w:rsidP="00893AA3">
            <w:pPr>
              <w:jc w:val="right"/>
              <w:rPr>
                <w:rFonts w:ascii="Lato Light" w:hAnsi="Lato Light"/>
              </w:rPr>
            </w:pPr>
            <w:ins w:id="1" w:author="Megan Widdows" w:date="2023-11-29T12:03:00Z">
              <w:r w:rsidRPr="006C228A">
                <w:rPr>
                  <w:rFonts w:ascii="Lato Light" w:hAnsi="Lato Light"/>
                  <w:noProof/>
                </w:rPr>
                <w:drawing>
                  <wp:inline distT="0" distB="0" distL="0" distR="0" wp14:anchorId="038D52F9" wp14:editId="5FB4D1AD">
                    <wp:extent cx="2112645" cy="1795780"/>
                    <wp:effectExtent l="0" t="0" r="1905" b="0"/>
                    <wp:docPr id="2112625977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112625977" name=""/>
                            <pic:cNvPicPr/>
                          </pic:nvPicPr>
                          <pic:blipFill>
                            <a:blip r:embed="rId1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112645" cy="179578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  <w:p w14:paraId="4F865FB2" w14:textId="77777777" w:rsidR="00893AA3" w:rsidRDefault="00893AA3" w:rsidP="00893AA3">
            <w:pPr>
              <w:jc w:val="right"/>
              <w:rPr>
                <w:rFonts w:ascii="Lato Light" w:hAnsi="Lato Light"/>
              </w:rPr>
            </w:pPr>
          </w:p>
          <w:p w14:paraId="5CAFE3C6" w14:textId="77777777" w:rsidR="00893AA3" w:rsidRDefault="00893AA3" w:rsidP="00893AA3">
            <w:pPr>
              <w:jc w:val="right"/>
              <w:rPr>
                <w:rFonts w:ascii="Lato Light" w:hAnsi="Lato Light"/>
              </w:rPr>
            </w:pPr>
          </w:p>
          <w:p w14:paraId="198A1428" w14:textId="77777777" w:rsidR="00895EF5" w:rsidRDefault="00895EF5" w:rsidP="00893AA3">
            <w:pPr>
              <w:jc w:val="right"/>
              <w:rPr>
                <w:rFonts w:ascii="Lato Light" w:hAnsi="Lato Light"/>
              </w:rPr>
            </w:pPr>
          </w:p>
          <w:p w14:paraId="25067325" w14:textId="77777777" w:rsidR="00895EF5" w:rsidRDefault="00895EF5" w:rsidP="00893AA3">
            <w:pPr>
              <w:jc w:val="right"/>
              <w:rPr>
                <w:rFonts w:ascii="Lato Light" w:hAnsi="Lato Light"/>
              </w:rPr>
            </w:pPr>
          </w:p>
          <w:p w14:paraId="4C208A52" w14:textId="77777777" w:rsidR="00895EF5" w:rsidRDefault="00895EF5" w:rsidP="00893AA3">
            <w:pPr>
              <w:jc w:val="right"/>
              <w:rPr>
                <w:rFonts w:ascii="Lato Light" w:hAnsi="Lato Light"/>
              </w:rPr>
            </w:pPr>
          </w:p>
          <w:p w14:paraId="71E98C02" w14:textId="77777777" w:rsidR="00895EF5" w:rsidRDefault="00895EF5" w:rsidP="00893AA3">
            <w:pPr>
              <w:jc w:val="right"/>
              <w:rPr>
                <w:rFonts w:ascii="Lato Light" w:hAnsi="Lato Light"/>
              </w:rPr>
            </w:pPr>
          </w:p>
          <w:p w14:paraId="4A2FBF07" w14:textId="77777777" w:rsidR="00893AA3" w:rsidRDefault="00893AA3" w:rsidP="00893AA3">
            <w:pPr>
              <w:jc w:val="right"/>
              <w:rPr>
                <w:rFonts w:ascii="Lato Light" w:hAnsi="Lato Light"/>
              </w:rPr>
            </w:pPr>
          </w:p>
          <w:p w14:paraId="061B9820" w14:textId="77777777" w:rsidR="00CA4B81" w:rsidRDefault="00CA4B81" w:rsidP="00893AA3">
            <w:pPr>
              <w:rPr>
                <w:rFonts w:ascii="Lato Light" w:hAnsi="Lato Light"/>
              </w:rPr>
            </w:pPr>
          </w:p>
          <w:p w14:paraId="5CD59000" w14:textId="77777777" w:rsidR="00CA4B81" w:rsidRDefault="00CA4B81" w:rsidP="00893AA3">
            <w:pPr>
              <w:rPr>
                <w:rFonts w:ascii="Lato Light" w:hAnsi="Lato Light"/>
              </w:rPr>
            </w:pPr>
          </w:p>
          <w:p w14:paraId="1D4115DB" w14:textId="77777777" w:rsidR="00CA4B81" w:rsidRDefault="00CA4B81" w:rsidP="00893AA3">
            <w:pPr>
              <w:rPr>
                <w:rFonts w:ascii="Lato Light" w:hAnsi="Lato Light"/>
              </w:rPr>
            </w:pPr>
          </w:p>
          <w:p w14:paraId="2FA9771A" w14:textId="77777777" w:rsidR="00CA4B81" w:rsidRDefault="00CA4B81" w:rsidP="00893AA3">
            <w:pPr>
              <w:rPr>
                <w:rFonts w:ascii="Lato Light" w:hAnsi="Lato Light"/>
              </w:rPr>
            </w:pPr>
          </w:p>
          <w:p w14:paraId="4EBEF8F7" w14:textId="77777777" w:rsidR="00CA4B81" w:rsidRDefault="00CA4B81" w:rsidP="00893AA3">
            <w:pPr>
              <w:rPr>
                <w:rFonts w:ascii="Lato Light" w:hAnsi="Lato Light"/>
              </w:rPr>
            </w:pPr>
          </w:p>
          <w:p w14:paraId="1A6BAD29" w14:textId="77777777" w:rsidR="00CA4B81" w:rsidRDefault="00CA4B81" w:rsidP="00893AA3">
            <w:pPr>
              <w:rPr>
                <w:rFonts w:ascii="Lato Light" w:hAnsi="Lato Light"/>
              </w:rPr>
            </w:pPr>
          </w:p>
          <w:p w14:paraId="26F19525" w14:textId="77777777" w:rsidR="00CA4B81" w:rsidRDefault="00CA4B81" w:rsidP="00893AA3">
            <w:pPr>
              <w:rPr>
                <w:rFonts w:ascii="Lato Light" w:hAnsi="Lato Light"/>
              </w:rPr>
            </w:pPr>
          </w:p>
          <w:p w14:paraId="4C653CE5" w14:textId="77777777" w:rsidR="00CA4B81" w:rsidRDefault="00CA4B81" w:rsidP="00893AA3">
            <w:pPr>
              <w:rPr>
                <w:rFonts w:ascii="Lato Light" w:hAnsi="Lato Light"/>
              </w:rPr>
            </w:pPr>
          </w:p>
          <w:p w14:paraId="4E2B6A4C" w14:textId="5A140088" w:rsidR="00893AA3" w:rsidRPr="00893AA3" w:rsidRDefault="00893AA3" w:rsidP="00893AA3">
            <w:p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Sugge</w:t>
            </w:r>
            <w:r w:rsidR="00895EF5">
              <w:rPr>
                <w:rFonts w:ascii="Lato Light" w:hAnsi="Lato Light"/>
              </w:rPr>
              <w:t>st simple bar graph to illustrate this data</w:t>
            </w:r>
          </w:p>
        </w:tc>
        <w:tc>
          <w:tcPr>
            <w:tcW w:w="1771" w:type="dxa"/>
            <w:shd w:val="clear" w:color="auto" w:fill="auto"/>
          </w:tcPr>
          <w:p w14:paraId="4E652431" w14:textId="6CB444D5" w:rsidR="002E7E65" w:rsidRDefault="002E7E65" w:rsidP="00650599">
            <w:pPr>
              <w:keepNext/>
              <w:widowControl w:val="0"/>
              <w:rPr>
                <w:rFonts w:ascii="Lato Light" w:hAnsi="Lato Light"/>
                <w:b/>
                <w:bCs/>
                <w:color w:val="000000" w:themeColor="text1"/>
              </w:rPr>
            </w:pPr>
          </w:p>
        </w:tc>
        <w:tc>
          <w:tcPr>
            <w:tcW w:w="3316" w:type="dxa"/>
            <w:shd w:val="clear" w:color="auto" w:fill="auto"/>
          </w:tcPr>
          <w:p w14:paraId="689318F8" w14:textId="77777777" w:rsidR="00B6484C" w:rsidRDefault="00B6484C" w:rsidP="00650599">
            <w:pPr>
              <w:keepNext/>
              <w:widowControl w:val="0"/>
              <w:rPr>
                <w:rFonts w:ascii="Lato Light" w:hAnsi="Lato Light"/>
                <w:b/>
                <w:bCs/>
              </w:rPr>
            </w:pPr>
          </w:p>
          <w:p w14:paraId="1614B8B5" w14:textId="77777777" w:rsidR="00B6484C" w:rsidRDefault="00B6484C" w:rsidP="00650599">
            <w:pPr>
              <w:keepNext/>
              <w:widowControl w:val="0"/>
              <w:rPr>
                <w:rFonts w:ascii="Lato Light" w:hAnsi="Lato Light"/>
                <w:b/>
                <w:bCs/>
              </w:rPr>
            </w:pPr>
          </w:p>
          <w:p w14:paraId="500C594A" w14:textId="77777777" w:rsidR="00B6484C" w:rsidRDefault="00B6484C" w:rsidP="00650599">
            <w:pPr>
              <w:keepNext/>
              <w:widowControl w:val="0"/>
              <w:rPr>
                <w:rFonts w:ascii="Lato Light" w:hAnsi="Lato Light"/>
                <w:b/>
                <w:bCs/>
              </w:rPr>
            </w:pPr>
          </w:p>
          <w:p w14:paraId="5F771527" w14:textId="77777777" w:rsidR="00B6484C" w:rsidRDefault="00B6484C" w:rsidP="00650599">
            <w:pPr>
              <w:keepNext/>
              <w:widowControl w:val="0"/>
              <w:rPr>
                <w:rFonts w:ascii="Lato Light" w:hAnsi="Lato Light"/>
                <w:b/>
                <w:bCs/>
              </w:rPr>
            </w:pPr>
          </w:p>
          <w:p w14:paraId="43946AC2" w14:textId="77777777" w:rsidR="00B6484C" w:rsidRDefault="00B6484C" w:rsidP="00650599">
            <w:pPr>
              <w:keepNext/>
              <w:widowControl w:val="0"/>
              <w:rPr>
                <w:rFonts w:ascii="Lato Light" w:hAnsi="Lato Light"/>
                <w:b/>
                <w:bCs/>
              </w:rPr>
            </w:pPr>
          </w:p>
          <w:p w14:paraId="6955F468" w14:textId="77777777" w:rsidR="00B6484C" w:rsidRDefault="00B6484C" w:rsidP="00650599">
            <w:pPr>
              <w:keepNext/>
              <w:widowControl w:val="0"/>
              <w:rPr>
                <w:rFonts w:ascii="Lato Light" w:hAnsi="Lato Light"/>
                <w:b/>
                <w:bCs/>
              </w:rPr>
            </w:pPr>
          </w:p>
          <w:p w14:paraId="66BB1C95" w14:textId="77777777" w:rsidR="00B6484C" w:rsidRDefault="00B6484C" w:rsidP="00650599">
            <w:pPr>
              <w:keepNext/>
              <w:widowControl w:val="0"/>
              <w:rPr>
                <w:rFonts w:ascii="Lato Light" w:hAnsi="Lato Light"/>
                <w:b/>
                <w:bCs/>
              </w:rPr>
            </w:pPr>
          </w:p>
          <w:p w14:paraId="61A0C0BA" w14:textId="77777777" w:rsidR="00B6484C" w:rsidRDefault="00B6484C" w:rsidP="00650599">
            <w:pPr>
              <w:keepNext/>
              <w:widowControl w:val="0"/>
              <w:rPr>
                <w:rFonts w:ascii="Lato Light" w:hAnsi="Lato Light"/>
                <w:b/>
                <w:bCs/>
              </w:rPr>
            </w:pPr>
          </w:p>
          <w:p w14:paraId="1D2B9697" w14:textId="77777777" w:rsidR="00B6484C" w:rsidRDefault="00B6484C" w:rsidP="00650599">
            <w:pPr>
              <w:keepNext/>
              <w:widowControl w:val="0"/>
              <w:rPr>
                <w:rFonts w:ascii="Lato Light" w:hAnsi="Lato Light"/>
                <w:b/>
                <w:bCs/>
              </w:rPr>
            </w:pPr>
          </w:p>
          <w:p w14:paraId="35CDC7FF" w14:textId="77777777" w:rsidR="00B6484C" w:rsidRDefault="00B6484C" w:rsidP="00650599">
            <w:pPr>
              <w:keepNext/>
              <w:widowControl w:val="0"/>
              <w:rPr>
                <w:rFonts w:ascii="Lato Light" w:hAnsi="Lato Light"/>
                <w:b/>
                <w:bCs/>
              </w:rPr>
            </w:pPr>
          </w:p>
          <w:p w14:paraId="0F9F1D2F" w14:textId="77777777" w:rsidR="00B6484C" w:rsidRDefault="00B6484C" w:rsidP="00650599">
            <w:pPr>
              <w:keepNext/>
              <w:widowControl w:val="0"/>
              <w:rPr>
                <w:rFonts w:ascii="Lato Light" w:hAnsi="Lato Light"/>
                <w:b/>
                <w:bCs/>
              </w:rPr>
            </w:pPr>
          </w:p>
          <w:p w14:paraId="3E040777" w14:textId="77777777" w:rsidR="00B6484C" w:rsidRDefault="00B6484C" w:rsidP="00650599">
            <w:pPr>
              <w:keepNext/>
              <w:widowControl w:val="0"/>
              <w:rPr>
                <w:rFonts w:ascii="Lato Light" w:hAnsi="Lato Light"/>
                <w:b/>
                <w:bCs/>
              </w:rPr>
            </w:pPr>
          </w:p>
          <w:p w14:paraId="66279A59" w14:textId="77777777" w:rsidR="00B6484C" w:rsidRDefault="00B6484C" w:rsidP="00650599">
            <w:pPr>
              <w:keepNext/>
              <w:widowControl w:val="0"/>
              <w:rPr>
                <w:rFonts w:ascii="Lato Light" w:hAnsi="Lato Light"/>
                <w:b/>
                <w:bCs/>
              </w:rPr>
            </w:pPr>
          </w:p>
          <w:p w14:paraId="30F36777" w14:textId="77777777" w:rsidR="00B6484C" w:rsidRDefault="00B6484C" w:rsidP="00650599">
            <w:pPr>
              <w:keepNext/>
              <w:widowControl w:val="0"/>
              <w:rPr>
                <w:rFonts w:ascii="Lato Light" w:hAnsi="Lato Light"/>
                <w:b/>
                <w:bCs/>
              </w:rPr>
            </w:pPr>
          </w:p>
          <w:p w14:paraId="7BDD92A9" w14:textId="77777777" w:rsidR="00B6484C" w:rsidRDefault="00B6484C" w:rsidP="00650599">
            <w:pPr>
              <w:keepNext/>
              <w:widowControl w:val="0"/>
              <w:rPr>
                <w:rFonts w:ascii="Lato Light" w:hAnsi="Lato Light"/>
                <w:b/>
                <w:bCs/>
              </w:rPr>
            </w:pPr>
          </w:p>
          <w:p w14:paraId="69F5E16A" w14:textId="77777777" w:rsidR="00B6484C" w:rsidRDefault="00B6484C" w:rsidP="00650599">
            <w:pPr>
              <w:keepNext/>
              <w:widowControl w:val="0"/>
              <w:rPr>
                <w:rFonts w:ascii="Lato Light" w:hAnsi="Lato Light"/>
                <w:b/>
                <w:bCs/>
              </w:rPr>
            </w:pPr>
          </w:p>
          <w:p w14:paraId="566E1A03" w14:textId="77777777" w:rsidR="00B6484C" w:rsidRDefault="00B6484C" w:rsidP="00650599">
            <w:pPr>
              <w:keepNext/>
              <w:widowControl w:val="0"/>
              <w:rPr>
                <w:rFonts w:ascii="Lato Light" w:hAnsi="Lato Light"/>
                <w:b/>
                <w:bCs/>
              </w:rPr>
            </w:pPr>
          </w:p>
          <w:p w14:paraId="75EB6B5E" w14:textId="77777777" w:rsidR="00B6484C" w:rsidRDefault="00B6484C" w:rsidP="00650599">
            <w:pPr>
              <w:keepNext/>
              <w:widowControl w:val="0"/>
              <w:rPr>
                <w:rFonts w:ascii="Lato Light" w:hAnsi="Lato Light"/>
                <w:b/>
                <w:bCs/>
              </w:rPr>
            </w:pPr>
          </w:p>
          <w:p w14:paraId="32840A03" w14:textId="77777777" w:rsidR="00B6484C" w:rsidRDefault="00B6484C" w:rsidP="00650599">
            <w:pPr>
              <w:keepNext/>
              <w:widowControl w:val="0"/>
              <w:rPr>
                <w:rFonts w:ascii="Lato Light" w:hAnsi="Lato Light"/>
                <w:b/>
                <w:bCs/>
              </w:rPr>
            </w:pPr>
          </w:p>
          <w:p w14:paraId="0163E8C5" w14:textId="77777777" w:rsidR="00B6484C" w:rsidRDefault="00B6484C" w:rsidP="00650599">
            <w:pPr>
              <w:keepNext/>
              <w:widowControl w:val="0"/>
              <w:rPr>
                <w:rFonts w:ascii="Lato Light" w:hAnsi="Lato Light"/>
                <w:b/>
                <w:bCs/>
              </w:rPr>
            </w:pPr>
          </w:p>
          <w:p w14:paraId="2E5B02C4" w14:textId="77777777" w:rsidR="00B6484C" w:rsidRDefault="00B6484C" w:rsidP="00650599">
            <w:pPr>
              <w:keepNext/>
              <w:widowControl w:val="0"/>
              <w:rPr>
                <w:rFonts w:ascii="Lato Light" w:hAnsi="Lato Light"/>
                <w:b/>
                <w:bCs/>
              </w:rPr>
            </w:pPr>
          </w:p>
          <w:p w14:paraId="51C9BEAB" w14:textId="77777777" w:rsidR="00B6484C" w:rsidRDefault="00B6484C" w:rsidP="00650599">
            <w:pPr>
              <w:keepNext/>
              <w:widowControl w:val="0"/>
              <w:rPr>
                <w:rFonts w:ascii="Lato Light" w:hAnsi="Lato Light"/>
                <w:b/>
                <w:bCs/>
              </w:rPr>
            </w:pPr>
          </w:p>
          <w:p w14:paraId="18C2528F" w14:textId="77777777" w:rsidR="00B6484C" w:rsidRDefault="00B6484C" w:rsidP="00650599">
            <w:pPr>
              <w:keepNext/>
              <w:widowControl w:val="0"/>
              <w:rPr>
                <w:rFonts w:ascii="Lato Light" w:hAnsi="Lato Light"/>
                <w:b/>
                <w:bCs/>
              </w:rPr>
            </w:pPr>
          </w:p>
          <w:p w14:paraId="1EECAA99" w14:textId="77777777" w:rsidR="00B6484C" w:rsidRDefault="00B6484C" w:rsidP="00650599">
            <w:pPr>
              <w:keepNext/>
              <w:widowControl w:val="0"/>
              <w:rPr>
                <w:rFonts w:ascii="Lato Light" w:hAnsi="Lato Light"/>
                <w:b/>
                <w:bCs/>
              </w:rPr>
            </w:pPr>
          </w:p>
          <w:p w14:paraId="183A0820" w14:textId="77777777" w:rsidR="00B6484C" w:rsidRDefault="00B6484C" w:rsidP="00650599">
            <w:pPr>
              <w:keepNext/>
              <w:widowControl w:val="0"/>
              <w:rPr>
                <w:rFonts w:ascii="Lato Light" w:hAnsi="Lato Light"/>
                <w:b/>
                <w:bCs/>
              </w:rPr>
            </w:pPr>
          </w:p>
          <w:p w14:paraId="5EB2A2A2" w14:textId="77777777" w:rsidR="00B6484C" w:rsidRDefault="00B6484C" w:rsidP="00650599">
            <w:pPr>
              <w:keepNext/>
              <w:widowControl w:val="0"/>
              <w:rPr>
                <w:rFonts w:ascii="Lato Light" w:hAnsi="Lato Light"/>
                <w:b/>
                <w:bCs/>
              </w:rPr>
            </w:pPr>
          </w:p>
          <w:p w14:paraId="16A64E4D" w14:textId="77777777" w:rsidR="00B6484C" w:rsidRDefault="00B6484C" w:rsidP="00650599">
            <w:pPr>
              <w:keepNext/>
              <w:widowControl w:val="0"/>
              <w:rPr>
                <w:rFonts w:ascii="Lato Light" w:hAnsi="Lato Light"/>
                <w:b/>
                <w:bCs/>
              </w:rPr>
            </w:pPr>
          </w:p>
          <w:p w14:paraId="4E237473" w14:textId="77777777" w:rsidR="00B6484C" w:rsidRDefault="00B6484C" w:rsidP="00650599">
            <w:pPr>
              <w:keepNext/>
              <w:widowControl w:val="0"/>
              <w:rPr>
                <w:rFonts w:ascii="Lato Light" w:hAnsi="Lato Light"/>
                <w:b/>
                <w:bCs/>
              </w:rPr>
            </w:pPr>
          </w:p>
          <w:p w14:paraId="192A5CB8" w14:textId="69E34BC5" w:rsidR="002E7E65" w:rsidRDefault="00000000" w:rsidP="00650599">
            <w:pPr>
              <w:keepNext/>
              <w:widowControl w:val="0"/>
              <w:rPr>
                <w:rFonts w:ascii="Lato Light" w:hAnsi="Lato Light"/>
                <w:b/>
                <w:bCs/>
              </w:rPr>
            </w:pPr>
            <w:hyperlink r:id="rId15" w:history="1">
              <w:r w:rsidR="000E0156" w:rsidRPr="00AB0290">
                <w:rPr>
                  <w:rStyle w:val="Hyperlink"/>
                  <w:rFonts w:ascii="Lato Light" w:hAnsi="Lato Light" w:hint="eastAsia"/>
                  <w:b/>
                  <w:bCs/>
                </w:rPr>
                <w:t>https://www.ncbi.nlm.nih.gov/p</w:t>
              </w:r>
              <w:r w:rsidR="000E0156" w:rsidRPr="00AB0290">
                <w:rPr>
                  <w:rStyle w:val="Hyperlink"/>
                  <w:rFonts w:ascii="Lato Light" w:hAnsi="Lato Light" w:hint="eastAsia"/>
                  <w:b/>
                  <w:bCs/>
                </w:rPr>
                <w:lastRenderedPageBreak/>
                <w:t>mc/articles/PMC5998736/</w:t>
              </w:r>
            </w:hyperlink>
            <w:r w:rsidR="00B6484C">
              <w:rPr>
                <w:rFonts w:ascii="Lato Light" w:hAnsi="Lato Light"/>
                <w:b/>
                <w:bCs/>
              </w:rPr>
              <w:t xml:space="preserve"> </w:t>
            </w:r>
          </w:p>
        </w:tc>
      </w:tr>
      <w:tr w:rsidR="002E7E65" w:rsidRPr="00B65860" w14:paraId="22C43D8F" w14:textId="77777777" w:rsidTr="1C5A3A30">
        <w:trPr>
          <w:trHeight w:val="90"/>
        </w:trPr>
        <w:tc>
          <w:tcPr>
            <w:tcW w:w="10838" w:type="dxa"/>
            <w:gridSpan w:val="3"/>
            <w:shd w:val="clear" w:color="auto" w:fill="CCC5BD" w:themeFill="background2"/>
          </w:tcPr>
          <w:p w14:paraId="16B96CCC" w14:textId="70823769" w:rsidR="002E7E65" w:rsidRDefault="002E7E65" w:rsidP="002E7E65">
            <w:pPr>
              <w:keepNext/>
              <w:widowControl w:val="0"/>
              <w:rPr>
                <w:rFonts w:ascii="Lato Light" w:hAnsi="Lato Light"/>
                <w:b/>
                <w:bCs/>
              </w:rPr>
            </w:pPr>
            <w:r>
              <w:rPr>
                <w:rFonts w:ascii="Lato Light" w:hAnsi="Lato Light"/>
                <w:b/>
                <w:bCs/>
              </w:rPr>
              <w:lastRenderedPageBreak/>
              <w:t xml:space="preserve">Topic 3: A low carbohydrate diet may be beneficial </w:t>
            </w:r>
            <w:r w:rsidR="008D5D96">
              <w:rPr>
                <w:rFonts w:ascii="Lato Light" w:hAnsi="Lato Light"/>
                <w:b/>
                <w:bCs/>
              </w:rPr>
              <w:t>for</w:t>
            </w:r>
            <w:r>
              <w:rPr>
                <w:rFonts w:ascii="Lato Light" w:hAnsi="Lato Light"/>
                <w:b/>
                <w:bCs/>
              </w:rPr>
              <w:t xml:space="preserve"> type 2 diabetes management </w:t>
            </w:r>
          </w:p>
          <w:p w14:paraId="05C72E55" w14:textId="628F9391" w:rsidR="002E7E65" w:rsidRDefault="002E7E65" w:rsidP="002E7E65">
            <w:pPr>
              <w:keepNext/>
              <w:widowControl w:val="0"/>
              <w:rPr>
                <w:rFonts w:ascii="Lato Light" w:hAnsi="Lato Light"/>
                <w:b/>
                <w:bCs/>
              </w:rPr>
            </w:pPr>
            <w:r>
              <w:rPr>
                <w:rFonts w:ascii="Lato Light" w:hAnsi="Lato Light"/>
                <w:b/>
                <w:bCs/>
              </w:rPr>
              <w:t>Duration of topic: 1 minute</w:t>
            </w:r>
          </w:p>
        </w:tc>
        <w:tc>
          <w:tcPr>
            <w:tcW w:w="3316" w:type="dxa"/>
            <w:shd w:val="clear" w:color="auto" w:fill="CCC5BD" w:themeFill="background2"/>
          </w:tcPr>
          <w:p w14:paraId="4549295A" w14:textId="77777777" w:rsidR="002E7E65" w:rsidRDefault="002E7E65" w:rsidP="00650599">
            <w:pPr>
              <w:keepNext/>
              <w:widowControl w:val="0"/>
              <w:rPr>
                <w:rFonts w:ascii="Lato Light" w:hAnsi="Lato Light"/>
                <w:b/>
                <w:bCs/>
              </w:rPr>
            </w:pPr>
          </w:p>
        </w:tc>
      </w:tr>
      <w:tr w:rsidR="008B7E82" w:rsidRPr="00B65860" w14:paraId="44489533" w14:textId="71DB2533" w:rsidTr="1C5A3A30">
        <w:trPr>
          <w:trHeight w:val="1478"/>
        </w:trPr>
        <w:tc>
          <w:tcPr>
            <w:tcW w:w="5524" w:type="dxa"/>
            <w:shd w:val="clear" w:color="auto" w:fill="FFFFFF" w:themeFill="background1"/>
          </w:tcPr>
          <w:p w14:paraId="41D0D4F4" w14:textId="3C53FBFC" w:rsidR="00B15F4F" w:rsidRPr="00D63FA0" w:rsidRDefault="00904F52" w:rsidP="00D63FA0">
            <w:pPr>
              <w:pStyle w:val="ListParagraph"/>
              <w:numPr>
                <w:ilvl w:val="0"/>
                <w:numId w:val="38"/>
              </w:numPr>
              <w:rPr>
                <w:rFonts w:ascii="Lato Light" w:eastAsia="Calibri" w:hAnsi="Lato Light" w:cs="Times New Roman"/>
                <w:kern w:val="2"/>
                <w:lang w:eastAsia="en-US" w:bidi="ar-SA"/>
                <w14:ligatures w14:val="standardContextual"/>
              </w:rPr>
            </w:pPr>
            <w:r>
              <w:rPr>
                <w:rFonts w:ascii="Lato Light" w:eastAsia="Calibri" w:hAnsi="Lato Light" w:cs="Times New Roman"/>
                <w:kern w:val="2"/>
                <w:lang w:eastAsia="en-US" w:bidi="ar-SA"/>
                <w14:ligatures w14:val="standardContextual"/>
              </w:rPr>
              <w:t xml:space="preserve">Although diets should be tailored to the </w:t>
            </w:r>
            <w:r w:rsidR="00C32758">
              <w:rPr>
                <w:rFonts w:ascii="Lato Light" w:eastAsia="Calibri" w:hAnsi="Lato Light" w:cs="Times New Roman"/>
                <w:kern w:val="2"/>
                <w:lang w:eastAsia="en-US" w:bidi="ar-SA"/>
                <w14:ligatures w14:val="standardContextual"/>
              </w:rPr>
              <w:t xml:space="preserve">individual’s preferences and current eating choices, one diet that </w:t>
            </w:r>
            <w:r w:rsidR="003676F2">
              <w:rPr>
                <w:rFonts w:ascii="Lato Light" w:eastAsia="Calibri" w:hAnsi="Lato Light" w:cs="Times New Roman"/>
                <w:kern w:val="2"/>
                <w:lang w:eastAsia="en-US" w:bidi="ar-SA"/>
                <w14:ligatures w14:val="standardContextual"/>
              </w:rPr>
              <w:t>is known</w:t>
            </w:r>
            <w:r w:rsidR="00C32758">
              <w:rPr>
                <w:rFonts w:ascii="Lato Light" w:eastAsia="Calibri" w:hAnsi="Lato Light" w:cs="Times New Roman"/>
                <w:kern w:val="2"/>
                <w:lang w:eastAsia="en-US" w:bidi="ar-SA"/>
                <w14:ligatures w14:val="standardContextual"/>
              </w:rPr>
              <w:t xml:space="preserve"> have </w:t>
            </w:r>
            <w:r w:rsidR="00C50E41">
              <w:rPr>
                <w:rFonts w:ascii="Lato Light" w:eastAsia="Calibri" w:hAnsi="Lato Light" w:cs="Times New Roman"/>
                <w:kern w:val="2"/>
                <w:lang w:eastAsia="en-US" w:bidi="ar-SA"/>
                <w14:ligatures w14:val="standardContextual"/>
              </w:rPr>
              <w:t xml:space="preserve">good effects in people with diabetes is a low-carbohydrate diet. </w:t>
            </w:r>
          </w:p>
          <w:p w14:paraId="78622BFC" w14:textId="611B5C91" w:rsidR="00A8072D" w:rsidRPr="00D63FA0" w:rsidRDefault="00B15F4F" w:rsidP="00D63FA0">
            <w:pPr>
              <w:pStyle w:val="ListParagraph"/>
              <w:numPr>
                <w:ilvl w:val="0"/>
                <w:numId w:val="38"/>
              </w:numPr>
              <w:rPr>
                <w:rFonts w:ascii="Lato Light" w:eastAsia="Calibri" w:hAnsi="Lato Light" w:cs="Times New Roman"/>
                <w:kern w:val="2"/>
                <w:lang w:eastAsia="en-US" w:bidi="ar-SA"/>
                <w14:ligatures w14:val="standardContextual"/>
              </w:rPr>
            </w:pPr>
            <w:r w:rsidRPr="00850877">
              <w:rPr>
                <w:rFonts w:ascii="Lato Light" w:eastAsia="Calibri" w:hAnsi="Lato Light" w:cs="Times New Roman" w:hint="eastAsia"/>
                <w:b/>
                <w:bCs/>
                <w:color w:val="005AD2" w:themeColor="accent2"/>
                <w:kern w:val="2"/>
                <w:lang w:eastAsia="en-US" w:bidi="ar-SA"/>
                <w14:ligatures w14:val="standardContextual"/>
              </w:rPr>
              <w:t>Carbohydrates are the food group with the largest impact on blood glucose levels.</w:t>
            </w:r>
            <w:r w:rsidRPr="00850877">
              <w:rPr>
                <w:rFonts w:ascii="Lato Light" w:eastAsia="Calibri" w:hAnsi="Lato Light" w:cs="Times New Roman" w:hint="eastAsia"/>
                <w:color w:val="005AD2" w:themeColor="accent2"/>
                <w:kern w:val="2"/>
                <w:lang w:eastAsia="en-US" w:bidi="ar-SA"/>
                <w14:ligatures w14:val="standardContextual"/>
              </w:rPr>
              <w:t xml:space="preserve"> </w:t>
            </w:r>
            <w:r w:rsidRPr="00B15F4F">
              <w:rPr>
                <w:rFonts w:ascii="Lato Light" w:eastAsia="Calibri" w:hAnsi="Lato Light" w:cs="Times New Roman" w:hint="eastAsia"/>
                <w:kern w:val="2"/>
                <w:lang w:eastAsia="en-US" w:bidi="ar-SA"/>
                <w14:ligatures w14:val="standardContextual"/>
              </w:rPr>
              <w:t>Lowering dietary intake of carbohydrate, most of which is absorbed as glucose or fructose, may improve blood glucose control in people with diabetes</w:t>
            </w:r>
            <w:r w:rsidR="00A06D85">
              <w:rPr>
                <w:rFonts w:ascii="Lato Light" w:eastAsia="Calibri" w:hAnsi="Lato Light" w:cs="Times New Roman"/>
                <w:kern w:val="2"/>
                <w:lang w:eastAsia="en-US" w:bidi="ar-SA"/>
                <w14:ligatures w14:val="standardContextual"/>
              </w:rPr>
              <w:t xml:space="preserve">. </w:t>
            </w:r>
          </w:p>
          <w:p w14:paraId="47C13B0D" w14:textId="7CF6B468" w:rsidR="00A5167A" w:rsidRPr="00D63FA0" w:rsidRDefault="00A8072D" w:rsidP="00D63FA0">
            <w:pPr>
              <w:pStyle w:val="ListParagraph"/>
              <w:numPr>
                <w:ilvl w:val="0"/>
                <w:numId w:val="38"/>
              </w:numPr>
              <w:rPr>
                <w:rFonts w:ascii="Lato Light" w:eastAsia="Calibri" w:hAnsi="Lato Light" w:cs="Times New Roman"/>
                <w:kern w:val="2"/>
                <w:lang w:eastAsia="en-US" w:bidi="ar-SA"/>
                <w14:ligatures w14:val="standardContextual"/>
              </w:rPr>
            </w:pPr>
            <w:r>
              <w:rPr>
                <w:rFonts w:ascii="Lato Light" w:eastAsia="Calibri" w:hAnsi="Lato Light" w:cs="Times New Roman"/>
                <w:kern w:val="2"/>
                <w:lang w:eastAsia="en-US" w:bidi="ar-SA"/>
                <w14:ligatures w14:val="standardContextual"/>
              </w:rPr>
              <w:t xml:space="preserve">A diet is typically considered </w:t>
            </w:r>
            <w:r w:rsidR="00D63FA0">
              <w:rPr>
                <w:rFonts w:ascii="Lato Light" w:eastAsia="Calibri" w:hAnsi="Lato Light" w:cs="Times New Roman"/>
                <w:kern w:val="2"/>
                <w:lang w:eastAsia="en-US" w:bidi="ar-SA"/>
                <w14:ligatures w14:val="standardContextual"/>
              </w:rPr>
              <w:t>low carbohydrate</w:t>
            </w:r>
            <w:r>
              <w:rPr>
                <w:rFonts w:ascii="Lato Light" w:eastAsia="Calibri" w:hAnsi="Lato Light" w:cs="Times New Roman"/>
                <w:kern w:val="2"/>
                <w:lang w:eastAsia="en-US" w:bidi="ar-SA"/>
                <w14:ligatures w14:val="standardContextual"/>
              </w:rPr>
              <w:t xml:space="preserve"> if there are </w:t>
            </w:r>
            <w:r w:rsidRPr="00850877">
              <w:rPr>
                <w:rFonts w:ascii="Lato Light" w:eastAsia="Calibri" w:hAnsi="Lato Light" w:cs="Times New Roman"/>
                <w:b/>
                <w:bCs/>
                <w:color w:val="005AD2" w:themeColor="accent2"/>
                <w:kern w:val="2"/>
                <w:lang w:eastAsia="en-US" w:bidi="ar-SA"/>
                <w14:ligatures w14:val="standardContextual"/>
              </w:rPr>
              <w:t>fewer than 150</w:t>
            </w:r>
            <w:r w:rsidR="002905A0" w:rsidRPr="00850877">
              <w:rPr>
                <w:rFonts w:ascii="Lato Light" w:eastAsia="Calibri" w:hAnsi="Lato Light" w:cs="Times New Roman"/>
                <w:b/>
                <w:bCs/>
                <w:color w:val="005AD2" w:themeColor="accent2"/>
                <w:kern w:val="2"/>
                <w:lang w:eastAsia="en-US" w:bidi="ar-SA"/>
                <w14:ligatures w14:val="standardContextual"/>
              </w:rPr>
              <w:t>g carbohydrates per day</w:t>
            </w:r>
            <w:r w:rsidR="002905A0">
              <w:rPr>
                <w:rFonts w:ascii="Lato Light" w:eastAsia="Calibri" w:hAnsi="Lato Light" w:cs="Times New Roman"/>
                <w:kern w:val="2"/>
                <w:lang w:eastAsia="en-US" w:bidi="ar-SA"/>
                <w14:ligatures w14:val="standardContextual"/>
              </w:rPr>
              <w:t>. Some consider &lt;130g as the cut</w:t>
            </w:r>
            <w:r w:rsidR="00C44907">
              <w:rPr>
                <w:rFonts w:ascii="Lato Light" w:eastAsia="Calibri" w:hAnsi="Lato Light" w:cs="Times New Roman"/>
                <w:kern w:val="2"/>
                <w:lang w:eastAsia="en-US" w:bidi="ar-SA"/>
                <w14:ligatures w14:val="standardContextual"/>
              </w:rPr>
              <w:t>-</w:t>
            </w:r>
            <w:r w:rsidR="002905A0">
              <w:rPr>
                <w:rFonts w:ascii="Lato Light" w:eastAsia="Calibri" w:hAnsi="Lato Light" w:cs="Times New Roman"/>
                <w:kern w:val="2"/>
                <w:lang w:eastAsia="en-US" w:bidi="ar-SA"/>
                <w14:ligatures w14:val="standardContextual"/>
              </w:rPr>
              <w:t xml:space="preserve">off point. </w:t>
            </w:r>
          </w:p>
          <w:p w14:paraId="18183244" w14:textId="48075102" w:rsidR="001C0F97" w:rsidRPr="00D63FA0" w:rsidRDefault="00A5167A" w:rsidP="00D63FA0">
            <w:pPr>
              <w:pStyle w:val="ListParagraph"/>
              <w:numPr>
                <w:ilvl w:val="0"/>
                <w:numId w:val="38"/>
              </w:numPr>
              <w:rPr>
                <w:rFonts w:ascii="Lato Light" w:eastAsia="Calibri" w:hAnsi="Lato Light" w:cs="Times New Roman"/>
                <w:kern w:val="2"/>
                <w:lang w:eastAsia="en-US" w:bidi="ar-SA"/>
                <w14:ligatures w14:val="standardContextual"/>
              </w:rPr>
            </w:pPr>
            <w:r>
              <w:rPr>
                <w:rFonts w:ascii="Lato Light" w:eastAsia="Calibri" w:hAnsi="Lato Light" w:cs="Times New Roman"/>
                <w:kern w:val="2"/>
                <w:lang w:eastAsia="en-US" w:bidi="ar-SA"/>
                <w14:ligatures w14:val="standardContextual"/>
              </w:rPr>
              <w:lastRenderedPageBreak/>
              <w:t xml:space="preserve">Data suggest that low-carb diets are </w:t>
            </w:r>
            <w:r w:rsidR="001C0F97" w:rsidRPr="001C0F97">
              <w:rPr>
                <w:rFonts w:ascii="Lato Light" w:eastAsia="Calibri" w:hAnsi="Lato Light" w:cs="Times New Roman" w:hint="eastAsia"/>
                <w:kern w:val="2"/>
                <w:lang w:eastAsia="en-US" w:bidi="ar-SA"/>
                <w14:ligatures w14:val="standardContextual"/>
              </w:rPr>
              <w:t xml:space="preserve">associated with </w:t>
            </w:r>
            <w:r w:rsidR="001C0F97" w:rsidRPr="006A1562">
              <w:rPr>
                <w:rFonts w:ascii="Lato Light" w:eastAsia="Calibri" w:hAnsi="Lato Light" w:cs="Times New Roman" w:hint="eastAsia"/>
                <w:b/>
                <w:bCs/>
                <w:color w:val="005AD2" w:themeColor="accent2"/>
                <w:kern w:val="2"/>
                <w:lang w:eastAsia="en-US" w:bidi="ar-SA"/>
                <w14:ligatures w14:val="standardContextual"/>
              </w:rPr>
              <w:t>greater HbA1c reduction, weight loss, and rates of diabetes remission</w:t>
            </w:r>
            <w:r w:rsidR="001C0F97" w:rsidRPr="006A1562">
              <w:rPr>
                <w:rFonts w:ascii="Lato Light" w:eastAsia="Calibri" w:hAnsi="Lato Light" w:cs="Times New Roman" w:hint="eastAsia"/>
                <w:color w:val="005AD2" w:themeColor="accent2"/>
                <w:kern w:val="2"/>
                <w:lang w:eastAsia="en-US" w:bidi="ar-SA"/>
                <w14:ligatures w14:val="standardContextual"/>
              </w:rPr>
              <w:t xml:space="preserve"> </w:t>
            </w:r>
            <w:r w:rsidR="001C0F97" w:rsidRPr="001C0F97">
              <w:rPr>
                <w:rFonts w:ascii="Lato Light" w:eastAsia="Calibri" w:hAnsi="Lato Light" w:cs="Times New Roman" w:hint="eastAsia"/>
                <w:kern w:val="2"/>
                <w:lang w:eastAsia="en-US" w:bidi="ar-SA"/>
                <w14:ligatures w14:val="standardContextual"/>
              </w:rPr>
              <w:t>at 1-year than low-fat/low calorie diets</w:t>
            </w:r>
          </w:p>
          <w:p w14:paraId="2326E0E8" w14:textId="3ED84FD9" w:rsidR="005628CA" w:rsidRPr="00D63FA0" w:rsidRDefault="00F14EBB" w:rsidP="00D63FA0">
            <w:pPr>
              <w:pStyle w:val="ListParagraph"/>
              <w:numPr>
                <w:ilvl w:val="0"/>
                <w:numId w:val="38"/>
              </w:numPr>
              <w:spacing w:after="160" w:line="259" w:lineRule="auto"/>
              <w:rPr>
                <w:rFonts w:ascii="Lato Light" w:eastAsia="Calibri" w:hAnsi="Lato Light" w:cs="Times New Roman"/>
                <w:kern w:val="2"/>
                <w:lang w:eastAsia="en-US" w:bidi="ar-SA"/>
                <w14:ligatures w14:val="standardContextual"/>
              </w:rPr>
            </w:pPr>
            <w:r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>In one study i</w:t>
            </w:r>
            <w:r w:rsidR="00E622CB" w:rsidRPr="006E464A"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>ndividuals with type 2 diabetes who follow</w:t>
            </w:r>
            <w:r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>ed</w:t>
            </w:r>
            <w:r w:rsidR="00E622CB" w:rsidRPr="006E464A"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 xml:space="preserve"> a low-carb diet </w:t>
            </w:r>
            <w:r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>were</w:t>
            </w:r>
            <w:r w:rsidR="00E622CB" w:rsidRPr="006E464A">
              <w:rPr>
                <w:rFonts w:ascii="Lato Light" w:eastAsia="Calibri" w:hAnsi="Lato Light" w:cs="Times New Roman"/>
                <w:kern w:val="2"/>
                <w:lang w:eastAsia="en-US"/>
                <w14:ligatures w14:val="standardContextual"/>
              </w:rPr>
              <w:t xml:space="preserve"> </w:t>
            </w:r>
            <w:r w:rsidR="006E464A" w:rsidRPr="006E464A">
              <w:rPr>
                <w:rFonts w:ascii="Lato Light" w:eastAsia="Calibri" w:hAnsi="Lato Light" w:cs="Times New Roman" w:hint="eastAsia"/>
                <w:kern w:val="2"/>
                <w:lang w:eastAsia="en-US"/>
                <w14:ligatures w14:val="standardContextual"/>
              </w:rPr>
              <w:t>32% more likely to have an HbA1c of &lt;6.5% and lost 7.41 kg more weight versus those on a low fat/low calorie diet.</w:t>
            </w:r>
          </w:p>
          <w:p w14:paraId="72B880C3" w14:textId="0B7C10C7" w:rsidR="006E464A" w:rsidRPr="006E464A" w:rsidRDefault="006E464A" w:rsidP="006E464A">
            <w:pPr>
              <w:pStyle w:val="ListParagraph"/>
              <w:numPr>
                <w:ilvl w:val="0"/>
                <w:numId w:val="38"/>
              </w:numPr>
              <w:rPr>
                <w:rFonts w:ascii="Lato Light" w:eastAsia="Calibri" w:hAnsi="Lato Light" w:cs="Times New Roman"/>
                <w:kern w:val="2"/>
                <w:lang w:eastAsia="en-US" w:bidi="ar-SA"/>
                <w14:ligatures w14:val="standardContextual"/>
              </w:rPr>
            </w:pPr>
            <w:r>
              <w:rPr>
                <w:rFonts w:ascii="Lato Light" w:eastAsia="Calibri" w:hAnsi="Lato Light" w:cs="Times New Roman"/>
                <w:kern w:val="2"/>
                <w:lang w:eastAsia="en-US" w:bidi="ar-SA"/>
                <w14:ligatures w14:val="standardContextual"/>
              </w:rPr>
              <w:t xml:space="preserve">Low-carbohydrate diets are a good option for diabetes management if they align with an individual’s preferences and if </w:t>
            </w:r>
            <w:r w:rsidR="00F14EBB">
              <w:rPr>
                <w:rFonts w:ascii="Lato Light" w:eastAsia="Calibri" w:hAnsi="Lato Light" w:cs="Times New Roman"/>
                <w:kern w:val="2"/>
                <w:lang w:eastAsia="en-US" w:bidi="ar-SA"/>
                <w14:ligatures w14:val="standardContextual"/>
              </w:rPr>
              <w:t>the</w:t>
            </w:r>
            <w:r w:rsidR="006239F1">
              <w:rPr>
                <w:rFonts w:ascii="Lato Light" w:eastAsia="Calibri" w:hAnsi="Lato Light" w:cs="Times New Roman"/>
                <w:kern w:val="2"/>
                <w:lang w:eastAsia="en-US" w:bidi="ar-SA"/>
                <w14:ligatures w14:val="standardContextual"/>
              </w:rPr>
              <w:t xml:space="preserve"> individual believes it will be possible to sustain long-term. </w:t>
            </w:r>
          </w:p>
        </w:tc>
        <w:tc>
          <w:tcPr>
            <w:tcW w:w="3543" w:type="dxa"/>
            <w:shd w:val="clear" w:color="auto" w:fill="FFFFFF" w:themeFill="background1"/>
          </w:tcPr>
          <w:p w14:paraId="6A052D52" w14:textId="77777777" w:rsidR="008B7E82" w:rsidRDefault="008B7E82" w:rsidP="00BB17B8">
            <w:pPr>
              <w:pStyle w:val="ListParagraph"/>
              <w:ind w:left="363"/>
              <w:rPr>
                <w:rFonts w:ascii="Lato Light" w:hAnsi="Lato Light"/>
                <w:color w:val="000000" w:themeColor="text1"/>
              </w:rPr>
            </w:pPr>
          </w:p>
          <w:p w14:paraId="54D59AB9" w14:textId="77777777" w:rsidR="008B7E82" w:rsidRDefault="008B7E82" w:rsidP="006B0E5A">
            <w:pPr>
              <w:rPr>
                <w:rFonts w:ascii="Lato Light" w:hAnsi="Lato Light"/>
                <w:color w:val="000000" w:themeColor="text1"/>
              </w:rPr>
            </w:pPr>
          </w:p>
          <w:p w14:paraId="4C09E9E7" w14:textId="77777777" w:rsidR="008B7E82" w:rsidRDefault="008B7E82" w:rsidP="006B0E5A">
            <w:pPr>
              <w:rPr>
                <w:rFonts w:ascii="Lato Light" w:hAnsi="Lato Light"/>
                <w:color w:val="000000" w:themeColor="text1"/>
              </w:rPr>
            </w:pPr>
          </w:p>
          <w:p w14:paraId="63074E56" w14:textId="77777777" w:rsidR="008B7E82" w:rsidRPr="006B0E5A" w:rsidRDefault="008B7E82" w:rsidP="006B0E5A">
            <w:pPr>
              <w:rPr>
                <w:rFonts w:ascii="Lato Light" w:hAnsi="Lato Light"/>
                <w:color w:val="000000" w:themeColor="text1"/>
              </w:rPr>
            </w:pPr>
          </w:p>
          <w:p w14:paraId="4CD85A5C" w14:textId="58F57A3C" w:rsidR="008B7E82" w:rsidRPr="00FE1D60" w:rsidRDefault="008B7E82" w:rsidP="00BB17B8">
            <w:pPr>
              <w:pStyle w:val="ListParagraph"/>
              <w:ind w:left="363"/>
              <w:rPr>
                <w:rFonts w:ascii="Lato Light" w:hAnsi="Lato Light"/>
                <w:color w:val="000000" w:themeColor="text1"/>
              </w:rPr>
            </w:pPr>
          </w:p>
          <w:p w14:paraId="4B9FF73F" w14:textId="77777777" w:rsidR="008B7E82" w:rsidRDefault="008B7E82" w:rsidP="00FE1D60">
            <w:pPr>
              <w:rPr>
                <w:rFonts w:ascii="Lato Light" w:hAnsi="Lato Light"/>
              </w:rPr>
            </w:pPr>
          </w:p>
          <w:p w14:paraId="33C6A6B9" w14:textId="77777777" w:rsidR="008B7E82" w:rsidRDefault="008B7E82" w:rsidP="00FE1D60">
            <w:pPr>
              <w:rPr>
                <w:rFonts w:ascii="Lato Light" w:hAnsi="Lato Light"/>
              </w:rPr>
            </w:pPr>
          </w:p>
          <w:p w14:paraId="359BF29E" w14:textId="77777777" w:rsidR="008B7E82" w:rsidRDefault="008B7E82" w:rsidP="00FE1D60">
            <w:pPr>
              <w:rPr>
                <w:rFonts w:ascii="Lato Light" w:hAnsi="Lato Light"/>
              </w:rPr>
            </w:pPr>
          </w:p>
          <w:p w14:paraId="2AB6A060" w14:textId="77777777" w:rsidR="008B7E82" w:rsidRDefault="008B7E82" w:rsidP="00FE1D60">
            <w:pPr>
              <w:rPr>
                <w:rFonts w:ascii="Lato Light" w:hAnsi="Lato Light"/>
              </w:rPr>
            </w:pPr>
          </w:p>
          <w:p w14:paraId="3C2B0DA5" w14:textId="77777777" w:rsidR="008B7E82" w:rsidRDefault="008B7E82" w:rsidP="00FE1D60">
            <w:pPr>
              <w:rPr>
                <w:rFonts w:ascii="Lato Light" w:hAnsi="Lato Light"/>
              </w:rPr>
            </w:pPr>
          </w:p>
          <w:p w14:paraId="44658DB3" w14:textId="77777777" w:rsidR="008B7E82" w:rsidRDefault="008B7E82" w:rsidP="00FE1D60">
            <w:pPr>
              <w:rPr>
                <w:rFonts w:ascii="Lato Light" w:hAnsi="Lato Light"/>
              </w:rPr>
            </w:pPr>
          </w:p>
          <w:p w14:paraId="112DB133" w14:textId="77777777" w:rsidR="008B7E82" w:rsidRDefault="008B7E82" w:rsidP="00FE1D60">
            <w:pPr>
              <w:rPr>
                <w:rFonts w:ascii="Lato Light" w:hAnsi="Lato Light"/>
              </w:rPr>
            </w:pPr>
          </w:p>
          <w:p w14:paraId="73F97879" w14:textId="77777777" w:rsidR="008B7E82" w:rsidRDefault="008B7E82" w:rsidP="00FE1D60">
            <w:pPr>
              <w:rPr>
                <w:rFonts w:ascii="Lato Light" w:hAnsi="Lato Light"/>
              </w:rPr>
            </w:pPr>
          </w:p>
          <w:p w14:paraId="55FFEA02" w14:textId="77777777" w:rsidR="008B7E82" w:rsidRDefault="008B7E82" w:rsidP="00FE1D60">
            <w:pPr>
              <w:rPr>
                <w:rFonts w:ascii="Lato Light" w:hAnsi="Lato Light"/>
              </w:rPr>
            </w:pPr>
          </w:p>
          <w:p w14:paraId="6D947BFA" w14:textId="77777777" w:rsidR="008B7E82" w:rsidRDefault="008B7E82" w:rsidP="00FE1D60">
            <w:pPr>
              <w:rPr>
                <w:rFonts w:ascii="Lato Light" w:hAnsi="Lato Light"/>
              </w:rPr>
            </w:pPr>
          </w:p>
          <w:p w14:paraId="6390D29E" w14:textId="77777777" w:rsidR="008B7E82" w:rsidRDefault="008B7E82" w:rsidP="00FE1D60">
            <w:pPr>
              <w:rPr>
                <w:rFonts w:ascii="Lato Light" w:hAnsi="Lato Light"/>
              </w:rPr>
            </w:pPr>
          </w:p>
          <w:p w14:paraId="043EB3BB" w14:textId="77777777" w:rsidR="008B7E82" w:rsidRDefault="008B7E82" w:rsidP="00FE1D60">
            <w:pPr>
              <w:rPr>
                <w:rFonts w:ascii="Lato Light" w:hAnsi="Lato Light"/>
              </w:rPr>
            </w:pPr>
          </w:p>
          <w:p w14:paraId="70660174" w14:textId="77777777" w:rsidR="008B7E82" w:rsidRDefault="008B7E82" w:rsidP="00FE1D60">
            <w:pPr>
              <w:rPr>
                <w:rFonts w:ascii="Lato Light" w:hAnsi="Lato Light"/>
              </w:rPr>
            </w:pPr>
          </w:p>
          <w:p w14:paraId="2B30B4B3" w14:textId="4D795554" w:rsidR="008B7E82" w:rsidRPr="00B94CE4" w:rsidRDefault="008B7E82" w:rsidP="009C1E85">
            <w:pPr>
              <w:pStyle w:val="ListParagraph"/>
              <w:ind w:left="363"/>
              <w:rPr>
                <w:rFonts w:ascii="Lato Light" w:hAnsi="Lato Light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581F4FE3" w14:textId="2509596D" w:rsidR="008B7E82" w:rsidRDefault="008B7E82" w:rsidP="009071F6">
            <w:pPr>
              <w:rPr>
                <w:rFonts w:ascii="Lato Light" w:hAnsi="Lato Light"/>
                <w:b/>
                <w:bCs/>
              </w:rPr>
            </w:pPr>
          </w:p>
        </w:tc>
        <w:tc>
          <w:tcPr>
            <w:tcW w:w="3316" w:type="dxa"/>
            <w:shd w:val="clear" w:color="auto" w:fill="FFFFFF" w:themeFill="background1"/>
          </w:tcPr>
          <w:p w14:paraId="7F2EFDC0" w14:textId="07C7505D" w:rsidR="008B7E82" w:rsidRDefault="00000000" w:rsidP="009071F6">
            <w:pPr>
              <w:rPr>
                <w:rFonts w:ascii="Lato Light" w:hAnsi="Lato Light"/>
                <w:b/>
                <w:bCs/>
              </w:rPr>
            </w:pPr>
            <w:hyperlink r:id="rId16" w:history="1">
              <w:r w:rsidR="005628CA" w:rsidRPr="00AB0290">
                <w:rPr>
                  <w:rStyle w:val="Hyperlink"/>
                  <w:rFonts w:ascii="Lato Light" w:hAnsi="Lato Light" w:hint="eastAsia"/>
                  <w:b/>
                  <w:bCs/>
                </w:rPr>
                <w:t>https://pubmed.ncbi.nlm.nih.gov/33441384/</w:t>
              </w:r>
            </w:hyperlink>
            <w:r w:rsidR="005628CA">
              <w:rPr>
                <w:rFonts w:ascii="Lato Light" w:hAnsi="Lato Light"/>
                <w:b/>
                <w:bCs/>
              </w:rPr>
              <w:t xml:space="preserve"> </w:t>
            </w:r>
          </w:p>
        </w:tc>
      </w:tr>
      <w:tr w:rsidR="008B7E82" w:rsidRPr="00B65860" w14:paraId="695CFE2D" w14:textId="1718C922" w:rsidTr="1C5A3A30">
        <w:trPr>
          <w:trHeight w:val="90"/>
        </w:trPr>
        <w:tc>
          <w:tcPr>
            <w:tcW w:w="10838" w:type="dxa"/>
            <w:gridSpan w:val="3"/>
            <w:shd w:val="clear" w:color="auto" w:fill="CCC5BD" w:themeFill="background2"/>
          </w:tcPr>
          <w:p w14:paraId="6F2E5FE3" w14:textId="685E194C" w:rsidR="008B7E82" w:rsidRDefault="008B7E82" w:rsidP="00631799">
            <w:pPr>
              <w:rPr>
                <w:rFonts w:ascii="Lato Light" w:hAnsi="Lato Light"/>
                <w:b/>
                <w:bCs/>
                <w:color w:val="000000" w:themeColor="text1"/>
              </w:rPr>
            </w:pPr>
            <w:r>
              <w:rPr>
                <w:rFonts w:ascii="Lato Light" w:hAnsi="Lato Light"/>
                <w:b/>
                <w:bCs/>
                <w:color w:val="000000" w:themeColor="text1"/>
              </w:rPr>
              <w:t xml:space="preserve">Topic 4: </w:t>
            </w:r>
            <w:r w:rsidR="000F28C3">
              <w:rPr>
                <w:rFonts w:ascii="Lato Light" w:hAnsi="Lato Light"/>
                <w:b/>
                <w:bCs/>
                <w:color w:val="000000" w:themeColor="text1"/>
              </w:rPr>
              <w:t>Summary</w:t>
            </w:r>
            <w:r>
              <w:rPr>
                <w:rFonts w:ascii="Lato Light" w:hAnsi="Lato Light"/>
                <w:b/>
                <w:bCs/>
                <w:color w:val="000000" w:themeColor="text1"/>
              </w:rPr>
              <w:t xml:space="preserve"> </w:t>
            </w:r>
          </w:p>
          <w:p w14:paraId="355DC50B" w14:textId="44A5AAC2" w:rsidR="008B7E82" w:rsidRPr="00B65860" w:rsidRDefault="008B7E82" w:rsidP="00631799">
            <w:pPr>
              <w:rPr>
                <w:rFonts w:ascii="Lato Light" w:hAnsi="Lato Light"/>
                <w:b/>
                <w:bCs/>
                <w:color w:val="000000" w:themeColor="text1"/>
              </w:rPr>
            </w:pPr>
            <w:r>
              <w:rPr>
                <w:rFonts w:ascii="Lato Light" w:hAnsi="Lato Light"/>
                <w:b/>
                <w:bCs/>
                <w:color w:val="000000" w:themeColor="text1"/>
              </w:rPr>
              <w:t xml:space="preserve">Duration of topic: 1 minute  </w:t>
            </w:r>
          </w:p>
        </w:tc>
        <w:tc>
          <w:tcPr>
            <w:tcW w:w="3316" w:type="dxa"/>
            <w:shd w:val="clear" w:color="auto" w:fill="CCC5BD" w:themeFill="background2"/>
          </w:tcPr>
          <w:p w14:paraId="2CE8CD88" w14:textId="77777777" w:rsidR="008B7E82" w:rsidRDefault="008B7E82" w:rsidP="00631799">
            <w:pPr>
              <w:rPr>
                <w:rFonts w:ascii="Lato Light" w:hAnsi="Lato Light"/>
                <w:b/>
                <w:bCs/>
                <w:color w:val="000000" w:themeColor="text1"/>
              </w:rPr>
            </w:pPr>
          </w:p>
        </w:tc>
      </w:tr>
      <w:tr w:rsidR="008B7E82" w:rsidRPr="00B65860" w14:paraId="30698FCD" w14:textId="177D26E6" w:rsidTr="1C5A3A30">
        <w:trPr>
          <w:trHeight w:val="90"/>
        </w:trPr>
        <w:tc>
          <w:tcPr>
            <w:tcW w:w="5524" w:type="dxa"/>
            <w:shd w:val="clear" w:color="auto" w:fill="auto"/>
          </w:tcPr>
          <w:p w14:paraId="7E00C8FB" w14:textId="47405C64" w:rsidR="008B7E82" w:rsidRDefault="00362628" w:rsidP="00362628">
            <w:pPr>
              <w:pStyle w:val="ListParagraph"/>
              <w:numPr>
                <w:ilvl w:val="0"/>
                <w:numId w:val="39"/>
              </w:numPr>
              <w:rPr>
                <w:rFonts w:ascii="Lato Light" w:hAnsi="Lato Light"/>
                <w:color w:val="000000" w:themeColor="text1"/>
              </w:rPr>
            </w:pPr>
            <w:r w:rsidRPr="00EF54DE">
              <w:rPr>
                <w:rFonts w:ascii="Lato Light" w:hAnsi="Lato Light"/>
                <w:b/>
                <w:bCs/>
                <w:color w:val="005AD2" w:themeColor="accent2"/>
              </w:rPr>
              <w:t xml:space="preserve">Helping individuals with type 2 diabetes </w:t>
            </w:r>
            <w:r w:rsidR="00FF0317">
              <w:rPr>
                <w:rFonts w:ascii="Lato Light" w:hAnsi="Lato Light"/>
                <w:b/>
                <w:bCs/>
                <w:color w:val="005AD2" w:themeColor="accent2"/>
              </w:rPr>
              <w:t xml:space="preserve">to </w:t>
            </w:r>
            <w:r w:rsidRPr="00EF54DE">
              <w:rPr>
                <w:rFonts w:ascii="Lato Light" w:hAnsi="Lato Light"/>
                <w:b/>
                <w:bCs/>
                <w:color w:val="005AD2" w:themeColor="accent2"/>
              </w:rPr>
              <w:t xml:space="preserve">make sustainable changes to their eating habits can have </w:t>
            </w:r>
            <w:r w:rsidR="001C0CC6" w:rsidRPr="00EF54DE">
              <w:rPr>
                <w:rFonts w:ascii="Lato Light" w:hAnsi="Lato Light"/>
                <w:b/>
                <w:bCs/>
                <w:color w:val="005AD2" w:themeColor="accent2"/>
              </w:rPr>
              <w:t xml:space="preserve">great </w:t>
            </w:r>
            <w:r w:rsidR="00FF0317">
              <w:rPr>
                <w:rFonts w:ascii="Lato Light" w:hAnsi="Lato Light"/>
                <w:b/>
                <w:bCs/>
                <w:color w:val="005AD2" w:themeColor="accent2"/>
              </w:rPr>
              <w:t xml:space="preserve">health </w:t>
            </w:r>
            <w:r w:rsidR="001C0CC6" w:rsidRPr="00EF54DE">
              <w:rPr>
                <w:rFonts w:ascii="Lato Light" w:hAnsi="Lato Light"/>
                <w:b/>
                <w:bCs/>
                <w:color w:val="005AD2" w:themeColor="accent2"/>
              </w:rPr>
              <w:t>benefits</w:t>
            </w:r>
            <w:r w:rsidR="001C0CC6">
              <w:rPr>
                <w:rFonts w:ascii="Lato Light" w:hAnsi="Lato Light"/>
                <w:color w:val="000000" w:themeColor="text1"/>
              </w:rPr>
              <w:t xml:space="preserve">. </w:t>
            </w:r>
            <w:r w:rsidR="00ED586C">
              <w:rPr>
                <w:rFonts w:ascii="Lato Light" w:hAnsi="Lato Light"/>
                <w:color w:val="000000" w:themeColor="text1"/>
              </w:rPr>
              <w:t>This includes helping people to lose weight, where relevant, and</w:t>
            </w:r>
            <w:r w:rsidR="001C0CC6">
              <w:rPr>
                <w:rFonts w:ascii="Lato Light" w:hAnsi="Lato Light"/>
                <w:color w:val="000000" w:themeColor="text1"/>
              </w:rPr>
              <w:t xml:space="preserve"> helping them </w:t>
            </w:r>
            <w:r w:rsidR="00ED586C">
              <w:rPr>
                <w:rFonts w:ascii="Lato Light" w:hAnsi="Lato Light"/>
                <w:color w:val="000000" w:themeColor="text1"/>
              </w:rPr>
              <w:t xml:space="preserve">to </w:t>
            </w:r>
            <w:r w:rsidR="001C0CC6">
              <w:rPr>
                <w:rFonts w:ascii="Lato Light" w:hAnsi="Lato Light"/>
                <w:color w:val="000000" w:themeColor="text1"/>
              </w:rPr>
              <w:t xml:space="preserve">achieve their glycaemic target. </w:t>
            </w:r>
          </w:p>
          <w:p w14:paraId="4BD3BA7F" w14:textId="55A4DD56" w:rsidR="001C0CC6" w:rsidRDefault="001C0CC6" w:rsidP="00362628">
            <w:pPr>
              <w:pStyle w:val="ListParagraph"/>
              <w:numPr>
                <w:ilvl w:val="0"/>
                <w:numId w:val="39"/>
              </w:numPr>
              <w:rPr>
                <w:rFonts w:ascii="Lato Light" w:hAnsi="Lato Light"/>
                <w:color w:val="000000" w:themeColor="text1"/>
              </w:rPr>
            </w:pPr>
            <w:r w:rsidRPr="00EF54DE">
              <w:rPr>
                <w:rFonts w:ascii="Lato Light" w:hAnsi="Lato Light"/>
                <w:b/>
                <w:bCs/>
                <w:color w:val="005AD2" w:themeColor="accent2"/>
              </w:rPr>
              <w:t>Many people with diabetes do not want to feel</w:t>
            </w:r>
            <w:r w:rsidR="003B7D60">
              <w:rPr>
                <w:rFonts w:ascii="Lato Light" w:hAnsi="Lato Light"/>
                <w:b/>
                <w:bCs/>
                <w:color w:val="005AD2" w:themeColor="accent2"/>
              </w:rPr>
              <w:t xml:space="preserve"> </w:t>
            </w:r>
            <w:r w:rsidRPr="00EF54DE">
              <w:rPr>
                <w:rFonts w:ascii="Lato Light" w:hAnsi="Lato Light"/>
                <w:b/>
                <w:bCs/>
                <w:color w:val="005AD2" w:themeColor="accent2"/>
              </w:rPr>
              <w:t>they are being put on a diet for the rest of their life</w:t>
            </w:r>
            <w:r w:rsidR="00A475C3">
              <w:rPr>
                <w:rFonts w:ascii="Lato Light" w:hAnsi="Lato Light"/>
                <w:color w:val="000000" w:themeColor="text1"/>
              </w:rPr>
              <w:t>,</w:t>
            </w:r>
            <w:r>
              <w:rPr>
                <w:rFonts w:ascii="Lato Light" w:hAnsi="Lato Light"/>
                <w:color w:val="000000" w:themeColor="text1"/>
              </w:rPr>
              <w:t xml:space="preserve"> </w:t>
            </w:r>
            <w:r w:rsidR="00A475C3">
              <w:rPr>
                <w:rFonts w:ascii="Lato Light" w:hAnsi="Lato Light"/>
                <w:color w:val="000000" w:themeColor="text1"/>
              </w:rPr>
              <w:t xml:space="preserve"> and g</w:t>
            </w:r>
            <w:r>
              <w:rPr>
                <w:rFonts w:ascii="Lato Light" w:hAnsi="Lato Light"/>
                <w:color w:val="000000" w:themeColor="text1"/>
              </w:rPr>
              <w:t xml:space="preserve">uidance </w:t>
            </w:r>
            <w:r w:rsidR="00A475C3">
              <w:rPr>
                <w:rFonts w:ascii="Lato Light" w:hAnsi="Lato Light"/>
                <w:color w:val="000000" w:themeColor="text1"/>
              </w:rPr>
              <w:t xml:space="preserve">should </w:t>
            </w:r>
            <w:r w:rsidR="00005982">
              <w:rPr>
                <w:rFonts w:ascii="Lato Light" w:hAnsi="Lato Light"/>
                <w:color w:val="000000" w:themeColor="text1"/>
              </w:rPr>
              <w:t xml:space="preserve">focus on </w:t>
            </w:r>
            <w:r>
              <w:rPr>
                <w:rFonts w:ascii="Lato Light" w:hAnsi="Lato Light"/>
                <w:color w:val="000000" w:themeColor="text1"/>
              </w:rPr>
              <w:t xml:space="preserve"> </w:t>
            </w:r>
            <w:r w:rsidR="00842C5A">
              <w:rPr>
                <w:rFonts w:ascii="Lato Light" w:hAnsi="Lato Light"/>
                <w:color w:val="000000" w:themeColor="text1"/>
              </w:rPr>
              <w:t>help</w:t>
            </w:r>
            <w:r w:rsidR="00005982">
              <w:rPr>
                <w:rFonts w:ascii="Lato Light" w:hAnsi="Lato Light"/>
                <w:color w:val="000000" w:themeColor="text1"/>
              </w:rPr>
              <w:t>ing</w:t>
            </w:r>
            <w:r w:rsidR="00842C5A">
              <w:rPr>
                <w:rFonts w:ascii="Lato Light" w:hAnsi="Lato Light"/>
                <w:color w:val="000000" w:themeColor="text1"/>
              </w:rPr>
              <w:t xml:space="preserve"> people</w:t>
            </w:r>
            <w:r w:rsidR="00005982">
              <w:rPr>
                <w:rFonts w:ascii="Lato Light" w:hAnsi="Lato Light"/>
                <w:color w:val="000000" w:themeColor="text1"/>
              </w:rPr>
              <w:t xml:space="preserve"> to</w:t>
            </w:r>
            <w:r w:rsidR="00842C5A">
              <w:rPr>
                <w:rFonts w:ascii="Lato Light" w:hAnsi="Lato Light"/>
                <w:color w:val="000000" w:themeColor="text1"/>
              </w:rPr>
              <w:t xml:space="preserve"> make healthy food choices in line with their preferences and abilities.</w:t>
            </w:r>
          </w:p>
          <w:p w14:paraId="2D3A19C7" w14:textId="4BA9D506" w:rsidR="00D52884" w:rsidRDefault="00A929BC" w:rsidP="00362628">
            <w:pPr>
              <w:pStyle w:val="ListParagraph"/>
              <w:numPr>
                <w:ilvl w:val="0"/>
                <w:numId w:val="39"/>
              </w:numPr>
              <w:rPr>
                <w:rFonts w:ascii="Lato Light" w:hAnsi="Lato Light"/>
                <w:color w:val="000000" w:themeColor="text1"/>
              </w:rPr>
            </w:pPr>
            <w:r w:rsidRPr="00EF54DE">
              <w:rPr>
                <w:rFonts w:ascii="Lato Light" w:hAnsi="Lato Light"/>
                <w:b/>
                <w:bCs/>
                <w:color w:val="005AD2" w:themeColor="accent2"/>
              </w:rPr>
              <w:t xml:space="preserve">There is </w:t>
            </w:r>
            <w:r w:rsidR="00164F2B">
              <w:rPr>
                <w:rFonts w:ascii="Lato Light" w:hAnsi="Lato Light"/>
                <w:b/>
                <w:bCs/>
                <w:color w:val="005AD2" w:themeColor="accent2"/>
              </w:rPr>
              <w:t>no perfect</w:t>
            </w:r>
            <w:r w:rsidR="007E66BC">
              <w:rPr>
                <w:rFonts w:ascii="Lato Light" w:hAnsi="Lato Light"/>
                <w:b/>
                <w:bCs/>
                <w:color w:val="005AD2" w:themeColor="accent2"/>
              </w:rPr>
              <w:t xml:space="preserve"> diet that </w:t>
            </w:r>
            <w:r w:rsidR="00164F2B">
              <w:rPr>
                <w:rFonts w:ascii="Lato Light" w:hAnsi="Lato Light"/>
                <w:b/>
                <w:bCs/>
                <w:color w:val="005AD2" w:themeColor="accent2"/>
              </w:rPr>
              <w:t>should be prescribed to all people with diabetes</w:t>
            </w:r>
            <w:r w:rsidR="00CE3F98">
              <w:rPr>
                <w:rFonts w:ascii="Lato Light" w:hAnsi="Lato Light"/>
                <w:b/>
                <w:bCs/>
                <w:color w:val="005AD2" w:themeColor="accent2"/>
              </w:rPr>
              <w:t>,</w:t>
            </w:r>
            <w:r w:rsidR="00164F2B">
              <w:rPr>
                <w:rFonts w:ascii="Lato Light" w:hAnsi="Lato Light"/>
                <w:b/>
                <w:bCs/>
                <w:color w:val="005AD2" w:themeColor="accent2"/>
              </w:rPr>
              <w:t xml:space="preserve"> </w:t>
            </w:r>
            <w:r w:rsidR="00FB466B">
              <w:rPr>
                <w:rFonts w:ascii="Lato Light" w:hAnsi="Lato Light"/>
                <w:color w:val="000000" w:themeColor="text1"/>
              </w:rPr>
              <w:t xml:space="preserve"> although lower-carbohydrate diet</w:t>
            </w:r>
            <w:r w:rsidR="00CE3F98">
              <w:rPr>
                <w:rFonts w:ascii="Lato Light" w:hAnsi="Lato Light"/>
                <w:color w:val="000000" w:themeColor="text1"/>
              </w:rPr>
              <w:t>s</w:t>
            </w:r>
            <w:r w:rsidR="00FB466B">
              <w:rPr>
                <w:rFonts w:ascii="Lato Light" w:hAnsi="Lato Light"/>
                <w:color w:val="000000" w:themeColor="text1"/>
              </w:rPr>
              <w:t xml:space="preserve"> </w:t>
            </w:r>
            <w:r w:rsidR="00CE3F98">
              <w:rPr>
                <w:rFonts w:ascii="Lato Light" w:hAnsi="Lato Light"/>
                <w:color w:val="000000" w:themeColor="text1"/>
              </w:rPr>
              <w:t>are</w:t>
            </w:r>
            <w:r w:rsidR="00FB466B">
              <w:rPr>
                <w:rFonts w:ascii="Lato Light" w:hAnsi="Lato Light"/>
                <w:color w:val="000000" w:themeColor="text1"/>
              </w:rPr>
              <w:t xml:space="preserve"> associated with certain health benefits</w:t>
            </w:r>
            <w:r w:rsidR="00CE3F98">
              <w:rPr>
                <w:rFonts w:ascii="Lato Light" w:hAnsi="Lato Light"/>
                <w:color w:val="000000" w:themeColor="text1"/>
              </w:rPr>
              <w:t xml:space="preserve"> in people with diabetes</w:t>
            </w:r>
            <w:r w:rsidR="00EF54DE">
              <w:rPr>
                <w:rFonts w:ascii="Lato Light" w:hAnsi="Lato Light"/>
                <w:color w:val="000000" w:themeColor="text1"/>
              </w:rPr>
              <w:t xml:space="preserve">. </w:t>
            </w:r>
          </w:p>
          <w:p w14:paraId="63BDDAAD" w14:textId="4A4AA523" w:rsidR="00A929BC" w:rsidRPr="00362628" w:rsidRDefault="00D52884" w:rsidP="00362628">
            <w:pPr>
              <w:pStyle w:val="ListParagraph"/>
              <w:numPr>
                <w:ilvl w:val="0"/>
                <w:numId w:val="39"/>
              </w:numPr>
              <w:rPr>
                <w:rFonts w:ascii="Lato Light" w:hAnsi="Lato Light"/>
                <w:color w:val="000000" w:themeColor="text1"/>
              </w:rPr>
            </w:pPr>
            <w:r w:rsidRPr="001D3CC4">
              <w:rPr>
                <w:rFonts w:ascii="Lato Light" w:hAnsi="Lato Light"/>
                <w:color w:val="005AD2" w:themeColor="accent2"/>
              </w:rPr>
              <w:t>Ultimately,</w:t>
            </w:r>
            <w:r>
              <w:rPr>
                <w:rFonts w:ascii="Lato Light" w:hAnsi="Lato Light"/>
                <w:b/>
                <w:bCs/>
                <w:color w:val="005AD2" w:themeColor="accent2"/>
              </w:rPr>
              <w:t xml:space="preserve"> </w:t>
            </w:r>
            <w:r>
              <w:rPr>
                <w:rFonts w:ascii="Lato Light" w:hAnsi="Lato Light"/>
                <w:color w:val="000000" w:themeColor="text1"/>
              </w:rPr>
              <w:t>a</w:t>
            </w:r>
            <w:r w:rsidR="00EF54DE">
              <w:rPr>
                <w:rFonts w:ascii="Lato Light" w:hAnsi="Lato Light"/>
                <w:color w:val="000000" w:themeColor="text1"/>
              </w:rPr>
              <w:t xml:space="preserve">ll dietary interventions should work with, rather than against, an individual’s wishes and preferences. </w:t>
            </w:r>
          </w:p>
        </w:tc>
        <w:tc>
          <w:tcPr>
            <w:tcW w:w="3543" w:type="dxa"/>
            <w:shd w:val="clear" w:color="auto" w:fill="auto"/>
          </w:tcPr>
          <w:p w14:paraId="057B165D" w14:textId="42BEDED4" w:rsidR="008B7E82" w:rsidRPr="009D2D8A" w:rsidRDefault="008B7E82" w:rsidP="00EF54DE">
            <w:pPr>
              <w:pStyle w:val="ListParagraph"/>
              <w:ind w:left="363"/>
              <w:rPr>
                <w:rFonts w:ascii="Lato Light" w:hAnsi="Lato Light"/>
                <w:color w:val="000000" w:themeColor="text1"/>
              </w:rPr>
            </w:pPr>
          </w:p>
        </w:tc>
        <w:tc>
          <w:tcPr>
            <w:tcW w:w="1771" w:type="dxa"/>
            <w:shd w:val="clear" w:color="auto" w:fill="auto"/>
          </w:tcPr>
          <w:p w14:paraId="274F8337" w14:textId="5AF0D23A" w:rsidR="008B7E82" w:rsidRDefault="008B7E82" w:rsidP="00631799">
            <w:pPr>
              <w:rPr>
                <w:rFonts w:ascii="Lato Light" w:hAnsi="Lato Light"/>
                <w:b/>
                <w:bCs/>
                <w:color w:val="000000" w:themeColor="text1"/>
              </w:rPr>
            </w:pPr>
          </w:p>
        </w:tc>
        <w:tc>
          <w:tcPr>
            <w:tcW w:w="3316" w:type="dxa"/>
          </w:tcPr>
          <w:p w14:paraId="3749F37D" w14:textId="77777777" w:rsidR="008B7E82" w:rsidRDefault="008B7E82" w:rsidP="00631799">
            <w:pPr>
              <w:rPr>
                <w:rFonts w:ascii="Lato Light" w:hAnsi="Lato Light"/>
                <w:b/>
                <w:bCs/>
                <w:color w:val="000000" w:themeColor="text1"/>
              </w:rPr>
            </w:pPr>
          </w:p>
        </w:tc>
      </w:tr>
    </w:tbl>
    <w:p w14:paraId="48D265D5" w14:textId="77777777" w:rsidR="006266F9" w:rsidRPr="005E08C9" w:rsidRDefault="006266F9" w:rsidP="00CF0ACD">
      <w:pPr>
        <w:rPr>
          <w:rFonts w:ascii="Lato" w:hAnsi="Lato" w:cs="Times New Roman"/>
          <w:b/>
          <w:bCs/>
          <w:i/>
          <w:iCs/>
          <w:color w:val="C00000"/>
          <w:sz w:val="2"/>
          <w:szCs w:val="2"/>
          <w:lang w:val="en-US"/>
        </w:rPr>
      </w:pPr>
    </w:p>
    <w:sectPr w:rsidR="006266F9" w:rsidRPr="005E08C9" w:rsidSect="002F70B3">
      <w:headerReference w:type="default" r:id="rId17"/>
      <w:pgSz w:w="16838" w:h="11906" w:orient="landscape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5C80BC" w14:textId="77777777" w:rsidR="00DD069B" w:rsidRDefault="00DD069B" w:rsidP="004A694A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E691EA9" w14:textId="77777777" w:rsidR="00DD069B" w:rsidRDefault="00DD069B" w:rsidP="004A694A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is For Office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Lato Light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E3673F" w14:textId="77777777" w:rsidR="00DD069B" w:rsidRDefault="00DD069B" w:rsidP="004A694A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36A1706" w14:textId="77777777" w:rsidR="00DD069B" w:rsidRDefault="00DD069B" w:rsidP="004A694A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A66E4" w14:textId="05D449C9" w:rsidR="00C04108" w:rsidRDefault="00203791" w:rsidP="005D7F0A">
    <w:pPr>
      <w:pStyle w:val="Header"/>
      <w:rPr>
        <w:rFonts w:hint="eastAsia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0BB4552C" wp14:editId="1AF922F7">
          <wp:simplePos x="0" y="0"/>
          <wp:positionH relativeFrom="margin">
            <wp:align>right</wp:align>
          </wp:positionH>
          <wp:positionV relativeFrom="paragraph">
            <wp:posOffset>-168187</wp:posOffset>
          </wp:positionV>
          <wp:extent cx="1075690" cy="538480"/>
          <wp:effectExtent l="0" t="0" r="0" b="0"/>
          <wp:wrapTight wrapText="bothSides">
            <wp:wrapPolygon edited="0">
              <wp:start x="3060" y="3057"/>
              <wp:lineTo x="1530" y="7642"/>
              <wp:lineTo x="1530" y="12991"/>
              <wp:lineTo x="3060" y="17575"/>
              <wp:lineTo x="6120" y="17575"/>
              <wp:lineTo x="18361" y="14519"/>
              <wp:lineTo x="18361" y="6113"/>
              <wp:lineTo x="6120" y="3057"/>
              <wp:lineTo x="3060" y="3057"/>
            </wp:wrapPolygon>
          </wp:wrapTight>
          <wp:docPr id="4" name="Picture 4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5690" cy="538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1312" behindDoc="1" locked="0" layoutInCell="1" allowOverlap="1" wp14:anchorId="0EE4E229" wp14:editId="7DC4F537">
          <wp:simplePos x="0" y="0"/>
          <wp:positionH relativeFrom="margin">
            <wp:align>left</wp:align>
          </wp:positionH>
          <wp:positionV relativeFrom="page">
            <wp:posOffset>353028</wp:posOffset>
          </wp:positionV>
          <wp:extent cx="804441" cy="362087"/>
          <wp:effectExtent l="0" t="0" r="0" b="0"/>
          <wp:wrapNone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633065" name="LogoHide"/>
                  <pic:cNvPicPr/>
                </pic:nvPicPr>
                <pic:blipFill>
                  <a:blip r:embed="rId2"/>
                  <a:srcRect/>
                  <a:stretch/>
                </pic:blipFill>
                <pic:spPr>
                  <a:xfrm>
                    <a:off x="0" y="0"/>
                    <a:ext cx="804441" cy="36208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A1A3A27" w14:textId="3C1F61D6" w:rsidR="00C04108" w:rsidRDefault="004A694A" w:rsidP="005D7F0A">
    <w:pPr>
      <w:pStyle w:val="Header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003346" wp14:editId="3EB715C4">
              <wp:simplePos x="0" y="0"/>
              <wp:positionH relativeFrom="page">
                <wp:align>left</wp:align>
              </wp:positionH>
              <wp:positionV relativeFrom="paragraph">
                <wp:posOffset>267872</wp:posOffset>
              </wp:positionV>
              <wp:extent cx="10684412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0684412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D1412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441C5E1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1.1pt" to="841.3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" strokecolor="#d14120" strokeweight="1pt">
              <v:stroke joinstyle="miter"/>
              <w10:wrap anchorx="page"/>
            </v:line>
          </w:pict>
        </mc:Fallback>
      </mc:AlternateContent>
    </w:r>
  </w:p>
  <w:p w14:paraId="3B35D7CA" w14:textId="77777777" w:rsidR="00C04108" w:rsidRDefault="00C04108" w:rsidP="005D7F0A">
    <w:pPr>
      <w:pStyle w:val="Header"/>
      <w:rPr>
        <w:rFonts w:hint="eastAsia"/>
      </w:rPr>
    </w:pPr>
  </w:p>
  <w:p w14:paraId="1BA43042" w14:textId="77777777" w:rsidR="00C04108" w:rsidRPr="005D7F0A" w:rsidRDefault="00C04108" w:rsidP="005D7F0A">
    <w:pPr>
      <w:pStyle w:val="Head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56B9D"/>
    <w:multiLevelType w:val="hybridMultilevel"/>
    <w:tmpl w:val="D1E858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83429"/>
    <w:multiLevelType w:val="hybridMultilevel"/>
    <w:tmpl w:val="F82E8A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72710"/>
    <w:multiLevelType w:val="multilevel"/>
    <w:tmpl w:val="ADAE9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B45FDE"/>
    <w:multiLevelType w:val="hybridMultilevel"/>
    <w:tmpl w:val="0C742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1A6C8E"/>
    <w:multiLevelType w:val="hybridMultilevel"/>
    <w:tmpl w:val="39B06E88"/>
    <w:lvl w:ilvl="0" w:tplc="54F6EADA">
      <w:numFmt w:val="bullet"/>
      <w:lvlText w:val="-"/>
      <w:lvlJc w:val="left"/>
      <w:pPr>
        <w:ind w:left="720" w:hanging="360"/>
      </w:pPr>
      <w:rPr>
        <w:rFonts w:ascii="Apis For Office" w:eastAsiaTheme="minorEastAsia" w:hAnsi="Apis For Office" w:cs="Apis For Office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DC0FEE"/>
    <w:multiLevelType w:val="hybridMultilevel"/>
    <w:tmpl w:val="A82AE2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FE2618"/>
    <w:multiLevelType w:val="hybridMultilevel"/>
    <w:tmpl w:val="39D62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D60A16"/>
    <w:multiLevelType w:val="hybridMultilevel"/>
    <w:tmpl w:val="5172FB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A60FD2"/>
    <w:multiLevelType w:val="hybridMultilevel"/>
    <w:tmpl w:val="593CD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9D1856"/>
    <w:multiLevelType w:val="hybridMultilevel"/>
    <w:tmpl w:val="8E863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5B2180"/>
    <w:multiLevelType w:val="hybridMultilevel"/>
    <w:tmpl w:val="C3960C06"/>
    <w:lvl w:ilvl="0" w:tplc="54F6EADA">
      <w:numFmt w:val="bullet"/>
      <w:lvlText w:val="-"/>
      <w:lvlJc w:val="left"/>
      <w:pPr>
        <w:ind w:left="720" w:hanging="360"/>
      </w:pPr>
      <w:rPr>
        <w:rFonts w:ascii="Apis For Office" w:eastAsiaTheme="minorEastAsia" w:hAnsi="Apis For Office" w:cs="Apis For Office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BA4640"/>
    <w:multiLevelType w:val="hybridMultilevel"/>
    <w:tmpl w:val="8C029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2C512C"/>
    <w:multiLevelType w:val="hybridMultilevel"/>
    <w:tmpl w:val="8F983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A12D50"/>
    <w:multiLevelType w:val="hybridMultilevel"/>
    <w:tmpl w:val="0AE0737C"/>
    <w:lvl w:ilvl="0" w:tplc="EB0E3D18">
      <w:start w:val="1"/>
      <w:numFmt w:val="decimal"/>
      <w:lvlText w:val="%1."/>
      <w:lvlJc w:val="left"/>
      <w:pPr>
        <w:ind w:left="1440" w:hanging="360"/>
      </w:pPr>
    </w:lvl>
    <w:lvl w:ilvl="1" w:tplc="1A1055C2">
      <w:start w:val="1"/>
      <w:numFmt w:val="decimal"/>
      <w:lvlText w:val="%2."/>
      <w:lvlJc w:val="left"/>
      <w:pPr>
        <w:ind w:left="1440" w:hanging="360"/>
      </w:pPr>
    </w:lvl>
    <w:lvl w:ilvl="2" w:tplc="4CCEE60E">
      <w:start w:val="1"/>
      <w:numFmt w:val="decimal"/>
      <w:lvlText w:val="%3."/>
      <w:lvlJc w:val="left"/>
      <w:pPr>
        <w:ind w:left="1440" w:hanging="360"/>
      </w:pPr>
    </w:lvl>
    <w:lvl w:ilvl="3" w:tplc="35CC2BEA">
      <w:start w:val="1"/>
      <w:numFmt w:val="decimal"/>
      <w:lvlText w:val="%4."/>
      <w:lvlJc w:val="left"/>
      <w:pPr>
        <w:ind w:left="1440" w:hanging="360"/>
      </w:pPr>
    </w:lvl>
    <w:lvl w:ilvl="4" w:tplc="13A60E12">
      <w:start w:val="1"/>
      <w:numFmt w:val="decimal"/>
      <w:lvlText w:val="%5."/>
      <w:lvlJc w:val="left"/>
      <w:pPr>
        <w:ind w:left="1440" w:hanging="360"/>
      </w:pPr>
    </w:lvl>
    <w:lvl w:ilvl="5" w:tplc="27C877A0">
      <w:start w:val="1"/>
      <w:numFmt w:val="decimal"/>
      <w:lvlText w:val="%6."/>
      <w:lvlJc w:val="left"/>
      <w:pPr>
        <w:ind w:left="1440" w:hanging="360"/>
      </w:pPr>
    </w:lvl>
    <w:lvl w:ilvl="6" w:tplc="A2D07F58">
      <w:start w:val="1"/>
      <w:numFmt w:val="decimal"/>
      <w:lvlText w:val="%7."/>
      <w:lvlJc w:val="left"/>
      <w:pPr>
        <w:ind w:left="1440" w:hanging="360"/>
      </w:pPr>
    </w:lvl>
    <w:lvl w:ilvl="7" w:tplc="E99E19C2">
      <w:start w:val="1"/>
      <w:numFmt w:val="decimal"/>
      <w:lvlText w:val="%8."/>
      <w:lvlJc w:val="left"/>
      <w:pPr>
        <w:ind w:left="1440" w:hanging="360"/>
      </w:pPr>
    </w:lvl>
    <w:lvl w:ilvl="8" w:tplc="A052FA78">
      <w:start w:val="1"/>
      <w:numFmt w:val="decimal"/>
      <w:lvlText w:val="%9."/>
      <w:lvlJc w:val="left"/>
      <w:pPr>
        <w:ind w:left="1440" w:hanging="360"/>
      </w:pPr>
    </w:lvl>
  </w:abstractNum>
  <w:abstractNum w:abstractNumId="14" w15:restartNumberingAfterBreak="0">
    <w:nsid w:val="217B301F"/>
    <w:multiLevelType w:val="hybridMultilevel"/>
    <w:tmpl w:val="C8DC3D68"/>
    <w:lvl w:ilvl="0" w:tplc="54F6EADA">
      <w:numFmt w:val="bullet"/>
      <w:lvlText w:val="-"/>
      <w:lvlJc w:val="left"/>
      <w:pPr>
        <w:ind w:left="720" w:hanging="360"/>
      </w:pPr>
      <w:rPr>
        <w:rFonts w:ascii="Apis For Office" w:eastAsiaTheme="minorEastAsia" w:hAnsi="Apis For Office" w:cs="Apis For Office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761E8A"/>
    <w:multiLevelType w:val="multilevel"/>
    <w:tmpl w:val="B42A4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071FAF"/>
    <w:multiLevelType w:val="hybridMultilevel"/>
    <w:tmpl w:val="4FB8D65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2F35A7"/>
    <w:multiLevelType w:val="hybridMultilevel"/>
    <w:tmpl w:val="302C6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AD57D2"/>
    <w:multiLevelType w:val="hybridMultilevel"/>
    <w:tmpl w:val="AFFCD31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0C1156"/>
    <w:multiLevelType w:val="hybridMultilevel"/>
    <w:tmpl w:val="8CB46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C8325B"/>
    <w:multiLevelType w:val="hybridMultilevel"/>
    <w:tmpl w:val="FA984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5417D3"/>
    <w:multiLevelType w:val="hybridMultilevel"/>
    <w:tmpl w:val="D1A2AB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8D2E61"/>
    <w:multiLevelType w:val="hybridMultilevel"/>
    <w:tmpl w:val="38C65744"/>
    <w:lvl w:ilvl="0" w:tplc="8236E7FC">
      <w:numFmt w:val="bullet"/>
      <w:lvlText w:val="-"/>
      <w:lvlJc w:val="left"/>
      <w:pPr>
        <w:ind w:left="720" w:hanging="360"/>
      </w:pPr>
      <w:rPr>
        <w:rFonts w:ascii="Apis For Office" w:eastAsiaTheme="minorEastAsia" w:hAnsi="Apis For Office" w:cs="Apis For Office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CC1C7B"/>
    <w:multiLevelType w:val="hybridMultilevel"/>
    <w:tmpl w:val="5E704F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5B501A"/>
    <w:multiLevelType w:val="hybridMultilevel"/>
    <w:tmpl w:val="5D9A7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D23A3F"/>
    <w:multiLevelType w:val="hybridMultilevel"/>
    <w:tmpl w:val="93B8746A"/>
    <w:lvl w:ilvl="0" w:tplc="54F6EADA">
      <w:numFmt w:val="bullet"/>
      <w:lvlText w:val="-"/>
      <w:lvlJc w:val="left"/>
      <w:pPr>
        <w:ind w:left="720" w:hanging="360"/>
      </w:pPr>
      <w:rPr>
        <w:rFonts w:ascii="Apis For Office" w:eastAsiaTheme="minorEastAsia" w:hAnsi="Apis For Office" w:cs="Apis For Office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7976F1"/>
    <w:multiLevelType w:val="hybridMultilevel"/>
    <w:tmpl w:val="94DE9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8D6111"/>
    <w:multiLevelType w:val="hybridMultilevel"/>
    <w:tmpl w:val="1F4AC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781BAF"/>
    <w:multiLevelType w:val="hybridMultilevel"/>
    <w:tmpl w:val="83E429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0C656A"/>
    <w:multiLevelType w:val="hybridMultilevel"/>
    <w:tmpl w:val="D3AAB948"/>
    <w:lvl w:ilvl="0" w:tplc="79FA09B6">
      <w:start w:val="1"/>
      <w:numFmt w:val="decimal"/>
      <w:lvlText w:val="%1."/>
      <w:lvlJc w:val="left"/>
      <w:pPr>
        <w:ind w:left="1440" w:hanging="360"/>
      </w:pPr>
    </w:lvl>
    <w:lvl w:ilvl="1" w:tplc="080C013A">
      <w:start w:val="1"/>
      <w:numFmt w:val="decimal"/>
      <w:lvlText w:val="%2."/>
      <w:lvlJc w:val="left"/>
      <w:pPr>
        <w:ind w:left="1440" w:hanging="360"/>
      </w:pPr>
    </w:lvl>
    <w:lvl w:ilvl="2" w:tplc="68C6FF7E">
      <w:start w:val="1"/>
      <w:numFmt w:val="decimal"/>
      <w:lvlText w:val="%3."/>
      <w:lvlJc w:val="left"/>
      <w:pPr>
        <w:ind w:left="1440" w:hanging="360"/>
      </w:pPr>
    </w:lvl>
    <w:lvl w:ilvl="3" w:tplc="26747594">
      <w:start w:val="1"/>
      <w:numFmt w:val="decimal"/>
      <w:lvlText w:val="%4."/>
      <w:lvlJc w:val="left"/>
      <w:pPr>
        <w:ind w:left="1440" w:hanging="360"/>
      </w:pPr>
    </w:lvl>
    <w:lvl w:ilvl="4" w:tplc="4E5EE446">
      <w:start w:val="1"/>
      <w:numFmt w:val="decimal"/>
      <w:lvlText w:val="%5."/>
      <w:lvlJc w:val="left"/>
      <w:pPr>
        <w:ind w:left="1440" w:hanging="360"/>
      </w:pPr>
    </w:lvl>
    <w:lvl w:ilvl="5" w:tplc="07049C6A">
      <w:start w:val="1"/>
      <w:numFmt w:val="decimal"/>
      <w:lvlText w:val="%6."/>
      <w:lvlJc w:val="left"/>
      <w:pPr>
        <w:ind w:left="1440" w:hanging="360"/>
      </w:pPr>
    </w:lvl>
    <w:lvl w:ilvl="6" w:tplc="350458F2">
      <w:start w:val="1"/>
      <w:numFmt w:val="decimal"/>
      <w:lvlText w:val="%7."/>
      <w:lvlJc w:val="left"/>
      <w:pPr>
        <w:ind w:left="1440" w:hanging="360"/>
      </w:pPr>
    </w:lvl>
    <w:lvl w:ilvl="7" w:tplc="BDDC508A">
      <w:start w:val="1"/>
      <w:numFmt w:val="decimal"/>
      <w:lvlText w:val="%8."/>
      <w:lvlJc w:val="left"/>
      <w:pPr>
        <w:ind w:left="1440" w:hanging="360"/>
      </w:pPr>
    </w:lvl>
    <w:lvl w:ilvl="8" w:tplc="5754A158">
      <w:start w:val="1"/>
      <w:numFmt w:val="decimal"/>
      <w:lvlText w:val="%9."/>
      <w:lvlJc w:val="left"/>
      <w:pPr>
        <w:ind w:left="1440" w:hanging="360"/>
      </w:pPr>
    </w:lvl>
  </w:abstractNum>
  <w:abstractNum w:abstractNumId="30" w15:restartNumberingAfterBreak="0">
    <w:nsid w:val="65221C2C"/>
    <w:multiLevelType w:val="hybridMultilevel"/>
    <w:tmpl w:val="060E8D2C"/>
    <w:lvl w:ilvl="0" w:tplc="8236E7FC">
      <w:numFmt w:val="bullet"/>
      <w:lvlText w:val="-"/>
      <w:lvlJc w:val="left"/>
      <w:pPr>
        <w:ind w:left="720" w:hanging="360"/>
      </w:pPr>
      <w:rPr>
        <w:rFonts w:ascii="Apis For Office" w:eastAsiaTheme="minorEastAsia" w:hAnsi="Apis For Office" w:cs="Apis For Office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5A763E"/>
    <w:multiLevelType w:val="hybridMultilevel"/>
    <w:tmpl w:val="17767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721BA6"/>
    <w:multiLevelType w:val="hybridMultilevel"/>
    <w:tmpl w:val="C674CF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E4098B"/>
    <w:multiLevelType w:val="hybridMultilevel"/>
    <w:tmpl w:val="4558B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FC2793"/>
    <w:multiLevelType w:val="hybridMultilevel"/>
    <w:tmpl w:val="D68670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376E9E"/>
    <w:multiLevelType w:val="hybridMultilevel"/>
    <w:tmpl w:val="8A6236A8"/>
    <w:lvl w:ilvl="0" w:tplc="0406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6" w15:restartNumberingAfterBreak="0">
    <w:nsid w:val="795875A9"/>
    <w:multiLevelType w:val="hybridMultilevel"/>
    <w:tmpl w:val="35E62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9E1BDA"/>
    <w:multiLevelType w:val="hybridMultilevel"/>
    <w:tmpl w:val="54B4D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F11192"/>
    <w:multiLevelType w:val="hybridMultilevel"/>
    <w:tmpl w:val="85B85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4693979">
    <w:abstractNumId w:val="35"/>
  </w:num>
  <w:num w:numId="2" w16cid:durableId="1213271322">
    <w:abstractNumId w:val="16"/>
  </w:num>
  <w:num w:numId="3" w16cid:durableId="846797036">
    <w:abstractNumId w:val="14"/>
  </w:num>
  <w:num w:numId="4" w16cid:durableId="771709653">
    <w:abstractNumId w:val="10"/>
  </w:num>
  <w:num w:numId="5" w16cid:durableId="414328855">
    <w:abstractNumId w:val="25"/>
  </w:num>
  <w:num w:numId="6" w16cid:durableId="2145849421">
    <w:abstractNumId w:val="18"/>
  </w:num>
  <w:num w:numId="7" w16cid:durableId="741096998">
    <w:abstractNumId w:val="4"/>
  </w:num>
  <w:num w:numId="8" w16cid:durableId="945888191">
    <w:abstractNumId w:val="22"/>
  </w:num>
  <w:num w:numId="9" w16cid:durableId="586840898">
    <w:abstractNumId w:val="30"/>
  </w:num>
  <w:num w:numId="10" w16cid:durableId="887645477">
    <w:abstractNumId w:val="31"/>
  </w:num>
  <w:num w:numId="11" w16cid:durableId="391348007">
    <w:abstractNumId w:val="26"/>
  </w:num>
  <w:num w:numId="12" w16cid:durableId="1177697487">
    <w:abstractNumId w:val="12"/>
  </w:num>
  <w:num w:numId="13" w16cid:durableId="8068790">
    <w:abstractNumId w:val="19"/>
  </w:num>
  <w:num w:numId="14" w16cid:durableId="1750157983">
    <w:abstractNumId w:val="17"/>
  </w:num>
  <w:num w:numId="15" w16cid:durableId="1787314876">
    <w:abstractNumId w:val="11"/>
  </w:num>
  <w:num w:numId="16" w16cid:durableId="1555041238">
    <w:abstractNumId w:val="3"/>
  </w:num>
  <w:num w:numId="17" w16cid:durableId="1113598243">
    <w:abstractNumId w:val="20"/>
  </w:num>
  <w:num w:numId="18" w16cid:durableId="1725372819">
    <w:abstractNumId w:val="24"/>
  </w:num>
  <w:num w:numId="19" w16cid:durableId="1228684056">
    <w:abstractNumId w:val="27"/>
  </w:num>
  <w:num w:numId="20" w16cid:durableId="1028218984">
    <w:abstractNumId w:val="6"/>
  </w:num>
  <w:num w:numId="21" w16cid:durableId="1152209317">
    <w:abstractNumId w:val="28"/>
  </w:num>
  <w:num w:numId="22" w16cid:durableId="1351564557">
    <w:abstractNumId w:val="32"/>
  </w:num>
  <w:num w:numId="23" w16cid:durableId="1954286394">
    <w:abstractNumId w:val="33"/>
  </w:num>
  <w:num w:numId="24" w16cid:durableId="1113675330">
    <w:abstractNumId w:val="7"/>
  </w:num>
  <w:num w:numId="25" w16cid:durableId="559247515">
    <w:abstractNumId w:val="23"/>
  </w:num>
  <w:num w:numId="26" w16cid:durableId="1402288758">
    <w:abstractNumId w:val="5"/>
  </w:num>
  <w:num w:numId="27" w16cid:durableId="1173566360">
    <w:abstractNumId w:val="1"/>
  </w:num>
  <w:num w:numId="28" w16cid:durableId="930160008">
    <w:abstractNumId w:val="13"/>
  </w:num>
  <w:num w:numId="29" w16cid:durableId="564030964">
    <w:abstractNumId w:val="36"/>
  </w:num>
  <w:num w:numId="30" w16cid:durableId="1137408514">
    <w:abstractNumId w:val="34"/>
  </w:num>
  <w:num w:numId="31" w16cid:durableId="1103495931">
    <w:abstractNumId w:val="37"/>
  </w:num>
  <w:num w:numId="32" w16cid:durableId="1135754031">
    <w:abstractNumId w:val="21"/>
  </w:num>
  <w:num w:numId="33" w16cid:durableId="345911082">
    <w:abstractNumId w:val="29"/>
  </w:num>
  <w:num w:numId="34" w16cid:durableId="419566937">
    <w:abstractNumId w:val="2"/>
  </w:num>
  <w:num w:numId="35" w16cid:durableId="894895135">
    <w:abstractNumId w:val="15"/>
  </w:num>
  <w:num w:numId="36" w16cid:durableId="74976276">
    <w:abstractNumId w:val="8"/>
  </w:num>
  <w:num w:numId="37" w16cid:durableId="2047099464">
    <w:abstractNumId w:val="0"/>
  </w:num>
  <w:num w:numId="38" w16cid:durableId="105463121">
    <w:abstractNumId w:val="9"/>
  </w:num>
  <w:num w:numId="39" w16cid:durableId="1842042621">
    <w:abstractNumId w:val="3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egan Widdows">
    <w15:presenceInfo w15:providerId="AD" w15:userId="S::Megan.Widdows@intmedpress.com::086e2dea-5774-4932-8b35-30b96033e4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4DA"/>
    <w:rsid w:val="000012B6"/>
    <w:rsid w:val="00001454"/>
    <w:rsid w:val="00002B0E"/>
    <w:rsid w:val="00002D2E"/>
    <w:rsid w:val="000035B8"/>
    <w:rsid w:val="00005982"/>
    <w:rsid w:val="00013E4E"/>
    <w:rsid w:val="00026CF2"/>
    <w:rsid w:val="000305D5"/>
    <w:rsid w:val="00037B2F"/>
    <w:rsid w:val="00045780"/>
    <w:rsid w:val="000475A0"/>
    <w:rsid w:val="000533E4"/>
    <w:rsid w:val="000606EA"/>
    <w:rsid w:val="00063D12"/>
    <w:rsid w:val="000651F9"/>
    <w:rsid w:val="00071FC2"/>
    <w:rsid w:val="00072DB9"/>
    <w:rsid w:val="00080C1B"/>
    <w:rsid w:val="00081579"/>
    <w:rsid w:val="00085CA2"/>
    <w:rsid w:val="00092A93"/>
    <w:rsid w:val="00093FF6"/>
    <w:rsid w:val="00094067"/>
    <w:rsid w:val="000954B8"/>
    <w:rsid w:val="00095889"/>
    <w:rsid w:val="0009751D"/>
    <w:rsid w:val="000A357F"/>
    <w:rsid w:val="000A514D"/>
    <w:rsid w:val="000A59CF"/>
    <w:rsid w:val="000B3257"/>
    <w:rsid w:val="000B43D0"/>
    <w:rsid w:val="000C2DDA"/>
    <w:rsid w:val="000C471E"/>
    <w:rsid w:val="000D031A"/>
    <w:rsid w:val="000D04DB"/>
    <w:rsid w:val="000D3F9C"/>
    <w:rsid w:val="000D4A63"/>
    <w:rsid w:val="000E0156"/>
    <w:rsid w:val="000E0DAB"/>
    <w:rsid w:val="000E33C2"/>
    <w:rsid w:val="000E4B2F"/>
    <w:rsid w:val="000F07DA"/>
    <w:rsid w:val="000F0D74"/>
    <w:rsid w:val="000F28C3"/>
    <w:rsid w:val="000F6BF7"/>
    <w:rsid w:val="001016AF"/>
    <w:rsid w:val="00104F69"/>
    <w:rsid w:val="0010793B"/>
    <w:rsid w:val="00124E37"/>
    <w:rsid w:val="00127372"/>
    <w:rsid w:val="00127E0C"/>
    <w:rsid w:val="0013258A"/>
    <w:rsid w:val="00132892"/>
    <w:rsid w:val="00134CCD"/>
    <w:rsid w:val="001354F7"/>
    <w:rsid w:val="0014216D"/>
    <w:rsid w:val="001425DE"/>
    <w:rsid w:val="00142F6F"/>
    <w:rsid w:val="0014622F"/>
    <w:rsid w:val="00146A55"/>
    <w:rsid w:val="00147A8B"/>
    <w:rsid w:val="00157466"/>
    <w:rsid w:val="00164C60"/>
    <w:rsid w:val="00164F2B"/>
    <w:rsid w:val="00166BC8"/>
    <w:rsid w:val="00167C05"/>
    <w:rsid w:val="00170F64"/>
    <w:rsid w:val="00175A37"/>
    <w:rsid w:val="00176839"/>
    <w:rsid w:val="00180002"/>
    <w:rsid w:val="00191FF2"/>
    <w:rsid w:val="00193B8B"/>
    <w:rsid w:val="0019582E"/>
    <w:rsid w:val="00195C25"/>
    <w:rsid w:val="001A01C6"/>
    <w:rsid w:val="001A1DF6"/>
    <w:rsid w:val="001A5775"/>
    <w:rsid w:val="001B1279"/>
    <w:rsid w:val="001B7223"/>
    <w:rsid w:val="001B7840"/>
    <w:rsid w:val="001C0CC6"/>
    <w:rsid w:val="001C0F97"/>
    <w:rsid w:val="001C1F3E"/>
    <w:rsid w:val="001C24EB"/>
    <w:rsid w:val="001C3C2C"/>
    <w:rsid w:val="001C4E39"/>
    <w:rsid w:val="001C5936"/>
    <w:rsid w:val="001C620D"/>
    <w:rsid w:val="001D0EFD"/>
    <w:rsid w:val="001D0FFD"/>
    <w:rsid w:val="001D1123"/>
    <w:rsid w:val="001D3CC4"/>
    <w:rsid w:val="001D552B"/>
    <w:rsid w:val="001D7ADF"/>
    <w:rsid w:val="001E0212"/>
    <w:rsid w:val="001E3924"/>
    <w:rsid w:val="001E5A84"/>
    <w:rsid w:val="001F3E81"/>
    <w:rsid w:val="001F54A2"/>
    <w:rsid w:val="002000C5"/>
    <w:rsid w:val="00203791"/>
    <w:rsid w:val="0020527D"/>
    <w:rsid w:val="00205C10"/>
    <w:rsid w:val="00210ADD"/>
    <w:rsid w:val="0021455B"/>
    <w:rsid w:val="00227B37"/>
    <w:rsid w:val="00230057"/>
    <w:rsid w:val="00235C6D"/>
    <w:rsid w:val="002463D6"/>
    <w:rsid w:val="002519FA"/>
    <w:rsid w:val="0025315D"/>
    <w:rsid w:val="00254A06"/>
    <w:rsid w:val="0026174B"/>
    <w:rsid w:val="002618E4"/>
    <w:rsid w:val="00261FA9"/>
    <w:rsid w:val="002628B9"/>
    <w:rsid w:val="00263DB8"/>
    <w:rsid w:val="00265C4C"/>
    <w:rsid w:val="002701E7"/>
    <w:rsid w:val="00273BEB"/>
    <w:rsid w:val="00276876"/>
    <w:rsid w:val="00276FC7"/>
    <w:rsid w:val="00280D85"/>
    <w:rsid w:val="00281C77"/>
    <w:rsid w:val="00282AC3"/>
    <w:rsid w:val="002830CD"/>
    <w:rsid w:val="00283F95"/>
    <w:rsid w:val="002905A0"/>
    <w:rsid w:val="0029431A"/>
    <w:rsid w:val="002952FF"/>
    <w:rsid w:val="00295CE9"/>
    <w:rsid w:val="0029656B"/>
    <w:rsid w:val="00296CEF"/>
    <w:rsid w:val="002A3B48"/>
    <w:rsid w:val="002A5E0E"/>
    <w:rsid w:val="002A607B"/>
    <w:rsid w:val="002A64AE"/>
    <w:rsid w:val="002B13F8"/>
    <w:rsid w:val="002B63C1"/>
    <w:rsid w:val="002B70F8"/>
    <w:rsid w:val="002B7939"/>
    <w:rsid w:val="002C08BA"/>
    <w:rsid w:val="002C193B"/>
    <w:rsid w:val="002C2BF3"/>
    <w:rsid w:val="002C4232"/>
    <w:rsid w:val="002C59CA"/>
    <w:rsid w:val="002C7FB5"/>
    <w:rsid w:val="002D311E"/>
    <w:rsid w:val="002D3CE5"/>
    <w:rsid w:val="002E0607"/>
    <w:rsid w:val="002E2C4F"/>
    <w:rsid w:val="002E5269"/>
    <w:rsid w:val="002E63E5"/>
    <w:rsid w:val="002E7CE4"/>
    <w:rsid w:val="002E7E65"/>
    <w:rsid w:val="002F0A4F"/>
    <w:rsid w:val="002F1175"/>
    <w:rsid w:val="002F19BE"/>
    <w:rsid w:val="002F236A"/>
    <w:rsid w:val="002F3C72"/>
    <w:rsid w:val="002F4694"/>
    <w:rsid w:val="002F70B3"/>
    <w:rsid w:val="00301752"/>
    <w:rsid w:val="0030308E"/>
    <w:rsid w:val="00305E55"/>
    <w:rsid w:val="00316178"/>
    <w:rsid w:val="003205D5"/>
    <w:rsid w:val="00320BE2"/>
    <w:rsid w:val="00322231"/>
    <w:rsid w:val="0032276C"/>
    <w:rsid w:val="00324963"/>
    <w:rsid w:val="00324D57"/>
    <w:rsid w:val="00325C23"/>
    <w:rsid w:val="00326EB2"/>
    <w:rsid w:val="0032759E"/>
    <w:rsid w:val="003302A4"/>
    <w:rsid w:val="00333F37"/>
    <w:rsid w:val="003341DF"/>
    <w:rsid w:val="00334E84"/>
    <w:rsid w:val="00337030"/>
    <w:rsid w:val="00341C08"/>
    <w:rsid w:val="0034403A"/>
    <w:rsid w:val="00345C9A"/>
    <w:rsid w:val="00345D64"/>
    <w:rsid w:val="00347014"/>
    <w:rsid w:val="0035237B"/>
    <w:rsid w:val="00352E79"/>
    <w:rsid w:val="00353926"/>
    <w:rsid w:val="003566D3"/>
    <w:rsid w:val="00356FEB"/>
    <w:rsid w:val="003576A6"/>
    <w:rsid w:val="00361EDD"/>
    <w:rsid w:val="0036213D"/>
    <w:rsid w:val="00362628"/>
    <w:rsid w:val="00363420"/>
    <w:rsid w:val="00364388"/>
    <w:rsid w:val="003676F2"/>
    <w:rsid w:val="00370D91"/>
    <w:rsid w:val="00370E82"/>
    <w:rsid w:val="00381775"/>
    <w:rsid w:val="003824AD"/>
    <w:rsid w:val="003824C2"/>
    <w:rsid w:val="003841C7"/>
    <w:rsid w:val="003849B6"/>
    <w:rsid w:val="003852A7"/>
    <w:rsid w:val="00386064"/>
    <w:rsid w:val="0038752F"/>
    <w:rsid w:val="003919F7"/>
    <w:rsid w:val="00391B9E"/>
    <w:rsid w:val="00393F99"/>
    <w:rsid w:val="003A0291"/>
    <w:rsid w:val="003A1154"/>
    <w:rsid w:val="003A752C"/>
    <w:rsid w:val="003B044C"/>
    <w:rsid w:val="003B1331"/>
    <w:rsid w:val="003B189F"/>
    <w:rsid w:val="003B65CE"/>
    <w:rsid w:val="003B7D60"/>
    <w:rsid w:val="003C0664"/>
    <w:rsid w:val="003C21D7"/>
    <w:rsid w:val="003C232D"/>
    <w:rsid w:val="003C3EEB"/>
    <w:rsid w:val="003C5540"/>
    <w:rsid w:val="003C5FD4"/>
    <w:rsid w:val="003D06A5"/>
    <w:rsid w:val="003D2718"/>
    <w:rsid w:val="003D60D7"/>
    <w:rsid w:val="003D6D92"/>
    <w:rsid w:val="003E041D"/>
    <w:rsid w:val="003E13FF"/>
    <w:rsid w:val="003E2D19"/>
    <w:rsid w:val="003E5CF9"/>
    <w:rsid w:val="003F4D43"/>
    <w:rsid w:val="003F56BA"/>
    <w:rsid w:val="003F7027"/>
    <w:rsid w:val="003F74F9"/>
    <w:rsid w:val="004012B6"/>
    <w:rsid w:val="004019E3"/>
    <w:rsid w:val="00403908"/>
    <w:rsid w:val="00405429"/>
    <w:rsid w:val="004112C5"/>
    <w:rsid w:val="00412511"/>
    <w:rsid w:val="004126B0"/>
    <w:rsid w:val="004148C2"/>
    <w:rsid w:val="00416C0C"/>
    <w:rsid w:val="004210FA"/>
    <w:rsid w:val="00421400"/>
    <w:rsid w:val="004237BA"/>
    <w:rsid w:val="0042389E"/>
    <w:rsid w:val="004239BE"/>
    <w:rsid w:val="00423A72"/>
    <w:rsid w:val="004245AF"/>
    <w:rsid w:val="00426B34"/>
    <w:rsid w:val="00431AF8"/>
    <w:rsid w:val="00432981"/>
    <w:rsid w:val="00433475"/>
    <w:rsid w:val="0043483A"/>
    <w:rsid w:val="0043553E"/>
    <w:rsid w:val="00437C51"/>
    <w:rsid w:val="00441FEF"/>
    <w:rsid w:val="004463D4"/>
    <w:rsid w:val="00446752"/>
    <w:rsid w:val="00446A92"/>
    <w:rsid w:val="00446C0B"/>
    <w:rsid w:val="004547D4"/>
    <w:rsid w:val="004548BA"/>
    <w:rsid w:val="00455B83"/>
    <w:rsid w:val="00461627"/>
    <w:rsid w:val="0046165C"/>
    <w:rsid w:val="00461B40"/>
    <w:rsid w:val="00462C3F"/>
    <w:rsid w:val="00464CDB"/>
    <w:rsid w:val="00467E90"/>
    <w:rsid w:val="0047097F"/>
    <w:rsid w:val="00473551"/>
    <w:rsid w:val="0047446C"/>
    <w:rsid w:val="00475AC2"/>
    <w:rsid w:val="00477DB6"/>
    <w:rsid w:val="004818A9"/>
    <w:rsid w:val="00495415"/>
    <w:rsid w:val="0049577B"/>
    <w:rsid w:val="0049597A"/>
    <w:rsid w:val="004A694A"/>
    <w:rsid w:val="004A7129"/>
    <w:rsid w:val="004A789B"/>
    <w:rsid w:val="004B0878"/>
    <w:rsid w:val="004B6993"/>
    <w:rsid w:val="004C1C05"/>
    <w:rsid w:val="004C2ED8"/>
    <w:rsid w:val="004C4E60"/>
    <w:rsid w:val="004C759A"/>
    <w:rsid w:val="004C7CDC"/>
    <w:rsid w:val="004D0FA3"/>
    <w:rsid w:val="004D46F2"/>
    <w:rsid w:val="004D4C64"/>
    <w:rsid w:val="004D5488"/>
    <w:rsid w:val="004E052A"/>
    <w:rsid w:val="004E30A0"/>
    <w:rsid w:val="004E3B63"/>
    <w:rsid w:val="004E4EC0"/>
    <w:rsid w:val="004E536A"/>
    <w:rsid w:val="004E5D1D"/>
    <w:rsid w:val="004F2D6A"/>
    <w:rsid w:val="004F4BAC"/>
    <w:rsid w:val="00501229"/>
    <w:rsid w:val="005018F4"/>
    <w:rsid w:val="00503BD9"/>
    <w:rsid w:val="00506BD9"/>
    <w:rsid w:val="00507C1B"/>
    <w:rsid w:val="00512B4C"/>
    <w:rsid w:val="00512E2E"/>
    <w:rsid w:val="00513DCF"/>
    <w:rsid w:val="00520456"/>
    <w:rsid w:val="0052259D"/>
    <w:rsid w:val="005238DB"/>
    <w:rsid w:val="005247B8"/>
    <w:rsid w:val="00530E86"/>
    <w:rsid w:val="00535D98"/>
    <w:rsid w:val="00541255"/>
    <w:rsid w:val="005418A0"/>
    <w:rsid w:val="005446DB"/>
    <w:rsid w:val="005449DD"/>
    <w:rsid w:val="005454DC"/>
    <w:rsid w:val="00546AE6"/>
    <w:rsid w:val="0054756E"/>
    <w:rsid w:val="00550464"/>
    <w:rsid w:val="005559FF"/>
    <w:rsid w:val="00557716"/>
    <w:rsid w:val="00557ACF"/>
    <w:rsid w:val="005628CA"/>
    <w:rsid w:val="00563614"/>
    <w:rsid w:val="0056385A"/>
    <w:rsid w:val="005759E0"/>
    <w:rsid w:val="00576B65"/>
    <w:rsid w:val="005817E3"/>
    <w:rsid w:val="00583A62"/>
    <w:rsid w:val="00585BFD"/>
    <w:rsid w:val="005875AB"/>
    <w:rsid w:val="0059094C"/>
    <w:rsid w:val="00593650"/>
    <w:rsid w:val="00595B8C"/>
    <w:rsid w:val="005A2815"/>
    <w:rsid w:val="005A3EBD"/>
    <w:rsid w:val="005A5783"/>
    <w:rsid w:val="005A5EBF"/>
    <w:rsid w:val="005A7CD4"/>
    <w:rsid w:val="005B22B6"/>
    <w:rsid w:val="005B50FA"/>
    <w:rsid w:val="005B7F98"/>
    <w:rsid w:val="005C08AE"/>
    <w:rsid w:val="005C0F96"/>
    <w:rsid w:val="005C1048"/>
    <w:rsid w:val="005C40B0"/>
    <w:rsid w:val="005C612A"/>
    <w:rsid w:val="005C6CC0"/>
    <w:rsid w:val="005D1984"/>
    <w:rsid w:val="005D1D53"/>
    <w:rsid w:val="005D2FD8"/>
    <w:rsid w:val="005D3CD8"/>
    <w:rsid w:val="005D41A5"/>
    <w:rsid w:val="005D647D"/>
    <w:rsid w:val="005E08C9"/>
    <w:rsid w:val="005E290D"/>
    <w:rsid w:val="005E3665"/>
    <w:rsid w:val="005E394D"/>
    <w:rsid w:val="005E3AE7"/>
    <w:rsid w:val="005E42A2"/>
    <w:rsid w:val="005E5E2F"/>
    <w:rsid w:val="005E6580"/>
    <w:rsid w:val="005E6E2B"/>
    <w:rsid w:val="005E6E9E"/>
    <w:rsid w:val="005F3A0D"/>
    <w:rsid w:val="00600232"/>
    <w:rsid w:val="00605355"/>
    <w:rsid w:val="0061167B"/>
    <w:rsid w:val="0061199D"/>
    <w:rsid w:val="00614BD4"/>
    <w:rsid w:val="00616121"/>
    <w:rsid w:val="00617633"/>
    <w:rsid w:val="0061782F"/>
    <w:rsid w:val="00617FDA"/>
    <w:rsid w:val="00620F45"/>
    <w:rsid w:val="0062222B"/>
    <w:rsid w:val="00623999"/>
    <w:rsid w:val="006239F1"/>
    <w:rsid w:val="00624D4F"/>
    <w:rsid w:val="0062523D"/>
    <w:rsid w:val="006266F9"/>
    <w:rsid w:val="00631799"/>
    <w:rsid w:val="00632B8B"/>
    <w:rsid w:val="00636C3A"/>
    <w:rsid w:val="00643A2C"/>
    <w:rsid w:val="006474F8"/>
    <w:rsid w:val="006476BF"/>
    <w:rsid w:val="0065012C"/>
    <w:rsid w:val="00650599"/>
    <w:rsid w:val="0065086B"/>
    <w:rsid w:val="00651C9C"/>
    <w:rsid w:val="006524F3"/>
    <w:rsid w:val="006524FE"/>
    <w:rsid w:val="00652E4D"/>
    <w:rsid w:val="00656E57"/>
    <w:rsid w:val="00656E8C"/>
    <w:rsid w:val="006573DA"/>
    <w:rsid w:val="00657AE4"/>
    <w:rsid w:val="0066083C"/>
    <w:rsid w:val="00662178"/>
    <w:rsid w:val="006644DB"/>
    <w:rsid w:val="0066541A"/>
    <w:rsid w:val="00665747"/>
    <w:rsid w:val="00671CFC"/>
    <w:rsid w:val="00680C40"/>
    <w:rsid w:val="0068181E"/>
    <w:rsid w:val="00681B91"/>
    <w:rsid w:val="006836F8"/>
    <w:rsid w:val="00684145"/>
    <w:rsid w:val="00684EC4"/>
    <w:rsid w:val="006863C5"/>
    <w:rsid w:val="00687785"/>
    <w:rsid w:val="00690682"/>
    <w:rsid w:val="00690E2D"/>
    <w:rsid w:val="006935E1"/>
    <w:rsid w:val="0069387B"/>
    <w:rsid w:val="00693EED"/>
    <w:rsid w:val="00697ED7"/>
    <w:rsid w:val="006A1562"/>
    <w:rsid w:val="006A5AF3"/>
    <w:rsid w:val="006B0E5A"/>
    <w:rsid w:val="006B1450"/>
    <w:rsid w:val="006B235D"/>
    <w:rsid w:val="006B35A7"/>
    <w:rsid w:val="006B6CBF"/>
    <w:rsid w:val="006C228A"/>
    <w:rsid w:val="006C3B55"/>
    <w:rsid w:val="006C73C7"/>
    <w:rsid w:val="006D78F0"/>
    <w:rsid w:val="006E001F"/>
    <w:rsid w:val="006E00B6"/>
    <w:rsid w:val="006E25B1"/>
    <w:rsid w:val="006E2B1F"/>
    <w:rsid w:val="006E464A"/>
    <w:rsid w:val="006F1CF5"/>
    <w:rsid w:val="006F4778"/>
    <w:rsid w:val="006F4F5E"/>
    <w:rsid w:val="006F59C8"/>
    <w:rsid w:val="00704B0D"/>
    <w:rsid w:val="00706390"/>
    <w:rsid w:val="00707A91"/>
    <w:rsid w:val="00711074"/>
    <w:rsid w:val="007118A7"/>
    <w:rsid w:val="00712567"/>
    <w:rsid w:val="00716991"/>
    <w:rsid w:val="00717E52"/>
    <w:rsid w:val="00722287"/>
    <w:rsid w:val="00722EA3"/>
    <w:rsid w:val="007231C9"/>
    <w:rsid w:val="00723F9D"/>
    <w:rsid w:val="007242B0"/>
    <w:rsid w:val="00727C50"/>
    <w:rsid w:val="0074688C"/>
    <w:rsid w:val="00747B79"/>
    <w:rsid w:val="0075405A"/>
    <w:rsid w:val="0075642D"/>
    <w:rsid w:val="007606F8"/>
    <w:rsid w:val="0076151D"/>
    <w:rsid w:val="00762A0B"/>
    <w:rsid w:val="0076747A"/>
    <w:rsid w:val="00770643"/>
    <w:rsid w:val="00771434"/>
    <w:rsid w:val="007727D8"/>
    <w:rsid w:val="007734AA"/>
    <w:rsid w:val="00774F0C"/>
    <w:rsid w:val="0078073B"/>
    <w:rsid w:val="007816AC"/>
    <w:rsid w:val="00783010"/>
    <w:rsid w:val="00783852"/>
    <w:rsid w:val="007912DF"/>
    <w:rsid w:val="00791563"/>
    <w:rsid w:val="007948E9"/>
    <w:rsid w:val="00797001"/>
    <w:rsid w:val="00797F97"/>
    <w:rsid w:val="007A0FA4"/>
    <w:rsid w:val="007A0FCF"/>
    <w:rsid w:val="007A113A"/>
    <w:rsid w:val="007A28F4"/>
    <w:rsid w:val="007A48AD"/>
    <w:rsid w:val="007A5552"/>
    <w:rsid w:val="007B41EB"/>
    <w:rsid w:val="007B7513"/>
    <w:rsid w:val="007C051D"/>
    <w:rsid w:val="007C2EF5"/>
    <w:rsid w:val="007C5735"/>
    <w:rsid w:val="007D1559"/>
    <w:rsid w:val="007E19D0"/>
    <w:rsid w:val="007E4236"/>
    <w:rsid w:val="007E66BC"/>
    <w:rsid w:val="007F01E5"/>
    <w:rsid w:val="007F0946"/>
    <w:rsid w:val="007F1457"/>
    <w:rsid w:val="007F7D7A"/>
    <w:rsid w:val="00803B7E"/>
    <w:rsid w:val="00804084"/>
    <w:rsid w:val="008041AA"/>
    <w:rsid w:val="00814DCA"/>
    <w:rsid w:val="00815F51"/>
    <w:rsid w:val="00820DD1"/>
    <w:rsid w:val="00821693"/>
    <w:rsid w:val="00823686"/>
    <w:rsid w:val="00826093"/>
    <w:rsid w:val="008270F9"/>
    <w:rsid w:val="0083079B"/>
    <w:rsid w:val="00831CCA"/>
    <w:rsid w:val="00832A5A"/>
    <w:rsid w:val="00832BAB"/>
    <w:rsid w:val="00834619"/>
    <w:rsid w:val="008349D7"/>
    <w:rsid w:val="00842C5A"/>
    <w:rsid w:val="00843C41"/>
    <w:rsid w:val="008444F0"/>
    <w:rsid w:val="00845A48"/>
    <w:rsid w:val="00845B18"/>
    <w:rsid w:val="008472DC"/>
    <w:rsid w:val="0084782F"/>
    <w:rsid w:val="00847C2D"/>
    <w:rsid w:val="00850877"/>
    <w:rsid w:val="00852401"/>
    <w:rsid w:val="008537FC"/>
    <w:rsid w:val="008544A5"/>
    <w:rsid w:val="008558BE"/>
    <w:rsid w:val="008561F0"/>
    <w:rsid w:val="008602CA"/>
    <w:rsid w:val="008612B1"/>
    <w:rsid w:val="008628FC"/>
    <w:rsid w:val="008654DA"/>
    <w:rsid w:val="00865EB8"/>
    <w:rsid w:val="0087157A"/>
    <w:rsid w:val="00872199"/>
    <w:rsid w:val="00872F39"/>
    <w:rsid w:val="00873095"/>
    <w:rsid w:val="00873CD7"/>
    <w:rsid w:val="00874CC3"/>
    <w:rsid w:val="00875771"/>
    <w:rsid w:val="0088178C"/>
    <w:rsid w:val="008831B3"/>
    <w:rsid w:val="0089078E"/>
    <w:rsid w:val="00891812"/>
    <w:rsid w:val="008927FD"/>
    <w:rsid w:val="00892CFF"/>
    <w:rsid w:val="00893AA3"/>
    <w:rsid w:val="00894B24"/>
    <w:rsid w:val="0089538D"/>
    <w:rsid w:val="00895EF5"/>
    <w:rsid w:val="008A025E"/>
    <w:rsid w:val="008A12A0"/>
    <w:rsid w:val="008A1326"/>
    <w:rsid w:val="008A1449"/>
    <w:rsid w:val="008A2CD8"/>
    <w:rsid w:val="008A2D11"/>
    <w:rsid w:val="008A3DB2"/>
    <w:rsid w:val="008A5879"/>
    <w:rsid w:val="008A5A87"/>
    <w:rsid w:val="008A6C23"/>
    <w:rsid w:val="008A72BE"/>
    <w:rsid w:val="008B2281"/>
    <w:rsid w:val="008B2B39"/>
    <w:rsid w:val="008B5182"/>
    <w:rsid w:val="008B72BC"/>
    <w:rsid w:val="008B7B3C"/>
    <w:rsid w:val="008B7E82"/>
    <w:rsid w:val="008C0A1E"/>
    <w:rsid w:val="008C5638"/>
    <w:rsid w:val="008D342C"/>
    <w:rsid w:val="008D5A33"/>
    <w:rsid w:val="008D5B1B"/>
    <w:rsid w:val="008D5D96"/>
    <w:rsid w:val="008E0912"/>
    <w:rsid w:val="008E0A65"/>
    <w:rsid w:val="008F1884"/>
    <w:rsid w:val="008F76F5"/>
    <w:rsid w:val="00900FF9"/>
    <w:rsid w:val="00904176"/>
    <w:rsid w:val="00904A56"/>
    <w:rsid w:val="00904F52"/>
    <w:rsid w:val="00906BAB"/>
    <w:rsid w:val="009071F6"/>
    <w:rsid w:val="00914785"/>
    <w:rsid w:val="0092058B"/>
    <w:rsid w:val="00921372"/>
    <w:rsid w:val="0092279B"/>
    <w:rsid w:val="00923441"/>
    <w:rsid w:val="00925F44"/>
    <w:rsid w:val="00926826"/>
    <w:rsid w:val="00930AC8"/>
    <w:rsid w:val="00933F43"/>
    <w:rsid w:val="009356A5"/>
    <w:rsid w:val="0093705D"/>
    <w:rsid w:val="0093709F"/>
    <w:rsid w:val="0093746C"/>
    <w:rsid w:val="00941FCE"/>
    <w:rsid w:val="009450CC"/>
    <w:rsid w:val="009452D9"/>
    <w:rsid w:val="00945885"/>
    <w:rsid w:val="009469A4"/>
    <w:rsid w:val="009474FB"/>
    <w:rsid w:val="0095071B"/>
    <w:rsid w:val="00953F8E"/>
    <w:rsid w:val="009541AB"/>
    <w:rsid w:val="0095510E"/>
    <w:rsid w:val="0095603B"/>
    <w:rsid w:val="0095689A"/>
    <w:rsid w:val="00956CC2"/>
    <w:rsid w:val="00964FD4"/>
    <w:rsid w:val="00971A07"/>
    <w:rsid w:val="009744E2"/>
    <w:rsid w:val="009747FA"/>
    <w:rsid w:val="00975CE8"/>
    <w:rsid w:val="00975CFF"/>
    <w:rsid w:val="00981D59"/>
    <w:rsid w:val="00986330"/>
    <w:rsid w:val="00986CAA"/>
    <w:rsid w:val="009A0891"/>
    <w:rsid w:val="009A2AA7"/>
    <w:rsid w:val="009A3808"/>
    <w:rsid w:val="009A4020"/>
    <w:rsid w:val="009A5BA6"/>
    <w:rsid w:val="009A5D05"/>
    <w:rsid w:val="009A68B1"/>
    <w:rsid w:val="009A6DB1"/>
    <w:rsid w:val="009A71DB"/>
    <w:rsid w:val="009B34B1"/>
    <w:rsid w:val="009C064D"/>
    <w:rsid w:val="009C11A7"/>
    <w:rsid w:val="009C1E85"/>
    <w:rsid w:val="009C282A"/>
    <w:rsid w:val="009C57A9"/>
    <w:rsid w:val="009D04D1"/>
    <w:rsid w:val="009D2D8A"/>
    <w:rsid w:val="009D3745"/>
    <w:rsid w:val="009D4FAE"/>
    <w:rsid w:val="009D5EA9"/>
    <w:rsid w:val="009F124A"/>
    <w:rsid w:val="009F15E9"/>
    <w:rsid w:val="009F1E86"/>
    <w:rsid w:val="009F35C3"/>
    <w:rsid w:val="009F3BFE"/>
    <w:rsid w:val="009F53F8"/>
    <w:rsid w:val="00A0069E"/>
    <w:rsid w:val="00A01ABD"/>
    <w:rsid w:val="00A0314E"/>
    <w:rsid w:val="00A03DBD"/>
    <w:rsid w:val="00A05451"/>
    <w:rsid w:val="00A056B4"/>
    <w:rsid w:val="00A06D85"/>
    <w:rsid w:val="00A10977"/>
    <w:rsid w:val="00A12DD6"/>
    <w:rsid w:val="00A13299"/>
    <w:rsid w:val="00A146D6"/>
    <w:rsid w:val="00A14A3F"/>
    <w:rsid w:val="00A15213"/>
    <w:rsid w:val="00A15E57"/>
    <w:rsid w:val="00A16B61"/>
    <w:rsid w:val="00A173F4"/>
    <w:rsid w:val="00A1771B"/>
    <w:rsid w:val="00A20EE8"/>
    <w:rsid w:val="00A2271F"/>
    <w:rsid w:val="00A23443"/>
    <w:rsid w:val="00A24AB2"/>
    <w:rsid w:val="00A274B4"/>
    <w:rsid w:val="00A4029F"/>
    <w:rsid w:val="00A4073E"/>
    <w:rsid w:val="00A433D4"/>
    <w:rsid w:val="00A443C0"/>
    <w:rsid w:val="00A45775"/>
    <w:rsid w:val="00A475C3"/>
    <w:rsid w:val="00A47AA1"/>
    <w:rsid w:val="00A5167A"/>
    <w:rsid w:val="00A54C1B"/>
    <w:rsid w:val="00A57557"/>
    <w:rsid w:val="00A60FA5"/>
    <w:rsid w:val="00A62C17"/>
    <w:rsid w:val="00A754EC"/>
    <w:rsid w:val="00A8072D"/>
    <w:rsid w:val="00A8291E"/>
    <w:rsid w:val="00A83700"/>
    <w:rsid w:val="00A84F6A"/>
    <w:rsid w:val="00A87706"/>
    <w:rsid w:val="00A929BC"/>
    <w:rsid w:val="00A966DC"/>
    <w:rsid w:val="00A968CA"/>
    <w:rsid w:val="00AA05BD"/>
    <w:rsid w:val="00AA09EC"/>
    <w:rsid w:val="00AA1282"/>
    <w:rsid w:val="00AA26FD"/>
    <w:rsid w:val="00AB1A0D"/>
    <w:rsid w:val="00AB2821"/>
    <w:rsid w:val="00AB3D73"/>
    <w:rsid w:val="00AB419C"/>
    <w:rsid w:val="00AC0ED0"/>
    <w:rsid w:val="00AC1269"/>
    <w:rsid w:val="00AC1A0C"/>
    <w:rsid w:val="00AC34EB"/>
    <w:rsid w:val="00AD3B80"/>
    <w:rsid w:val="00AD6E32"/>
    <w:rsid w:val="00AE0796"/>
    <w:rsid w:val="00AE2039"/>
    <w:rsid w:val="00AE21CA"/>
    <w:rsid w:val="00AE41BF"/>
    <w:rsid w:val="00AE58B0"/>
    <w:rsid w:val="00AF334C"/>
    <w:rsid w:val="00AF3657"/>
    <w:rsid w:val="00AF505B"/>
    <w:rsid w:val="00AF5377"/>
    <w:rsid w:val="00AF75A8"/>
    <w:rsid w:val="00AF7ABC"/>
    <w:rsid w:val="00B009AC"/>
    <w:rsid w:val="00B0217E"/>
    <w:rsid w:val="00B04630"/>
    <w:rsid w:val="00B07026"/>
    <w:rsid w:val="00B15F4F"/>
    <w:rsid w:val="00B16CDA"/>
    <w:rsid w:val="00B2041B"/>
    <w:rsid w:val="00B20715"/>
    <w:rsid w:val="00B22166"/>
    <w:rsid w:val="00B2319A"/>
    <w:rsid w:val="00B2584B"/>
    <w:rsid w:val="00B27126"/>
    <w:rsid w:val="00B35933"/>
    <w:rsid w:val="00B3764E"/>
    <w:rsid w:val="00B406CA"/>
    <w:rsid w:val="00B406DC"/>
    <w:rsid w:val="00B40725"/>
    <w:rsid w:val="00B4526A"/>
    <w:rsid w:val="00B4710A"/>
    <w:rsid w:val="00B47EB9"/>
    <w:rsid w:val="00B50876"/>
    <w:rsid w:val="00B50E32"/>
    <w:rsid w:val="00B513AA"/>
    <w:rsid w:val="00B531C6"/>
    <w:rsid w:val="00B53F46"/>
    <w:rsid w:val="00B54DF0"/>
    <w:rsid w:val="00B5641D"/>
    <w:rsid w:val="00B56B46"/>
    <w:rsid w:val="00B6484C"/>
    <w:rsid w:val="00B65860"/>
    <w:rsid w:val="00B66BF7"/>
    <w:rsid w:val="00B6702F"/>
    <w:rsid w:val="00B70612"/>
    <w:rsid w:val="00B7109F"/>
    <w:rsid w:val="00B7230F"/>
    <w:rsid w:val="00B73706"/>
    <w:rsid w:val="00B760D2"/>
    <w:rsid w:val="00B823F6"/>
    <w:rsid w:val="00B82B89"/>
    <w:rsid w:val="00B94931"/>
    <w:rsid w:val="00B94CE4"/>
    <w:rsid w:val="00BA1CA7"/>
    <w:rsid w:val="00BA47B2"/>
    <w:rsid w:val="00BA6104"/>
    <w:rsid w:val="00BB17B8"/>
    <w:rsid w:val="00BB1EFA"/>
    <w:rsid w:val="00BB7948"/>
    <w:rsid w:val="00BC113F"/>
    <w:rsid w:val="00BC250A"/>
    <w:rsid w:val="00BD07C4"/>
    <w:rsid w:val="00BD4ABA"/>
    <w:rsid w:val="00BD4CAC"/>
    <w:rsid w:val="00BE3A79"/>
    <w:rsid w:val="00BE3BDF"/>
    <w:rsid w:val="00BE51DE"/>
    <w:rsid w:val="00BE6150"/>
    <w:rsid w:val="00BE7493"/>
    <w:rsid w:val="00BE787A"/>
    <w:rsid w:val="00BE7981"/>
    <w:rsid w:val="00BF264B"/>
    <w:rsid w:val="00BF436B"/>
    <w:rsid w:val="00C00FF5"/>
    <w:rsid w:val="00C03DAF"/>
    <w:rsid w:val="00C04108"/>
    <w:rsid w:val="00C04609"/>
    <w:rsid w:val="00C050D2"/>
    <w:rsid w:val="00C062BC"/>
    <w:rsid w:val="00C1230F"/>
    <w:rsid w:val="00C13078"/>
    <w:rsid w:val="00C1361C"/>
    <w:rsid w:val="00C16A12"/>
    <w:rsid w:val="00C21D46"/>
    <w:rsid w:val="00C2332E"/>
    <w:rsid w:val="00C234C6"/>
    <w:rsid w:val="00C23AE1"/>
    <w:rsid w:val="00C32758"/>
    <w:rsid w:val="00C34B3A"/>
    <w:rsid w:val="00C41514"/>
    <w:rsid w:val="00C44907"/>
    <w:rsid w:val="00C44CC8"/>
    <w:rsid w:val="00C455A3"/>
    <w:rsid w:val="00C46529"/>
    <w:rsid w:val="00C478A6"/>
    <w:rsid w:val="00C47C21"/>
    <w:rsid w:val="00C50E41"/>
    <w:rsid w:val="00C52183"/>
    <w:rsid w:val="00C52409"/>
    <w:rsid w:val="00C53E38"/>
    <w:rsid w:val="00C542E6"/>
    <w:rsid w:val="00C55970"/>
    <w:rsid w:val="00C55CDB"/>
    <w:rsid w:val="00C654D8"/>
    <w:rsid w:val="00C67A41"/>
    <w:rsid w:val="00C70D5A"/>
    <w:rsid w:val="00C72B5D"/>
    <w:rsid w:val="00C72EF1"/>
    <w:rsid w:val="00C7353E"/>
    <w:rsid w:val="00C740EB"/>
    <w:rsid w:val="00C77813"/>
    <w:rsid w:val="00C80799"/>
    <w:rsid w:val="00C82846"/>
    <w:rsid w:val="00C833DB"/>
    <w:rsid w:val="00C83BAD"/>
    <w:rsid w:val="00C851BC"/>
    <w:rsid w:val="00C862F5"/>
    <w:rsid w:val="00C8659C"/>
    <w:rsid w:val="00C958FC"/>
    <w:rsid w:val="00CA2655"/>
    <w:rsid w:val="00CA4B41"/>
    <w:rsid w:val="00CA4B81"/>
    <w:rsid w:val="00CA5930"/>
    <w:rsid w:val="00CB489C"/>
    <w:rsid w:val="00CB4E5F"/>
    <w:rsid w:val="00CB7A48"/>
    <w:rsid w:val="00CC311F"/>
    <w:rsid w:val="00CC4E01"/>
    <w:rsid w:val="00CC7618"/>
    <w:rsid w:val="00CD1152"/>
    <w:rsid w:val="00CD1EC9"/>
    <w:rsid w:val="00CD2180"/>
    <w:rsid w:val="00CD290D"/>
    <w:rsid w:val="00CD3118"/>
    <w:rsid w:val="00CD3D3D"/>
    <w:rsid w:val="00CD49A9"/>
    <w:rsid w:val="00CE3F98"/>
    <w:rsid w:val="00CE573D"/>
    <w:rsid w:val="00CF09C0"/>
    <w:rsid w:val="00CF0A58"/>
    <w:rsid w:val="00CF0ACD"/>
    <w:rsid w:val="00CF0BF5"/>
    <w:rsid w:val="00CF0F68"/>
    <w:rsid w:val="00CF4EAB"/>
    <w:rsid w:val="00D05900"/>
    <w:rsid w:val="00D10111"/>
    <w:rsid w:val="00D1119D"/>
    <w:rsid w:val="00D134A9"/>
    <w:rsid w:val="00D17DD0"/>
    <w:rsid w:val="00D22E9E"/>
    <w:rsid w:val="00D30D21"/>
    <w:rsid w:val="00D32A8D"/>
    <w:rsid w:val="00D330A6"/>
    <w:rsid w:val="00D338A1"/>
    <w:rsid w:val="00D37710"/>
    <w:rsid w:val="00D43FF2"/>
    <w:rsid w:val="00D463B8"/>
    <w:rsid w:val="00D46487"/>
    <w:rsid w:val="00D52884"/>
    <w:rsid w:val="00D56CB9"/>
    <w:rsid w:val="00D60332"/>
    <w:rsid w:val="00D605A3"/>
    <w:rsid w:val="00D6255A"/>
    <w:rsid w:val="00D63AD4"/>
    <w:rsid w:val="00D63FA0"/>
    <w:rsid w:val="00D64053"/>
    <w:rsid w:val="00D64AD9"/>
    <w:rsid w:val="00D661C5"/>
    <w:rsid w:val="00D67D42"/>
    <w:rsid w:val="00D703CB"/>
    <w:rsid w:val="00D70E6B"/>
    <w:rsid w:val="00D7282B"/>
    <w:rsid w:val="00D7585C"/>
    <w:rsid w:val="00D76EDE"/>
    <w:rsid w:val="00D86EA8"/>
    <w:rsid w:val="00D879C9"/>
    <w:rsid w:val="00D90FEA"/>
    <w:rsid w:val="00D9174F"/>
    <w:rsid w:val="00D9381B"/>
    <w:rsid w:val="00D9491E"/>
    <w:rsid w:val="00D97BED"/>
    <w:rsid w:val="00DA1D78"/>
    <w:rsid w:val="00DA28E2"/>
    <w:rsid w:val="00DA318D"/>
    <w:rsid w:val="00DA3931"/>
    <w:rsid w:val="00DA55A8"/>
    <w:rsid w:val="00DA58DD"/>
    <w:rsid w:val="00DB2FAD"/>
    <w:rsid w:val="00DB5AC5"/>
    <w:rsid w:val="00DB6377"/>
    <w:rsid w:val="00DC330D"/>
    <w:rsid w:val="00DC4EE6"/>
    <w:rsid w:val="00DC60F1"/>
    <w:rsid w:val="00DC644A"/>
    <w:rsid w:val="00DD027E"/>
    <w:rsid w:val="00DD069B"/>
    <w:rsid w:val="00DD135E"/>
    <w:rsid w:val="00DD1D8B"/>
    <w:rsid w:val="00DD33DF"/>
    <w:rsid w:val="00DE0B4A"/>
    <w:rsid w:val="00DE4755"/>
    <w:rsid w:val="00DE6964"/>
    <w:rsid w:val="00DF08A1"/>
    <w:rsid w:val="00DF57B0"/>
    <w:rsid w:val="00DF640C"/>
    <w:rsid w:val="00E00AB6"/>
    <w:rsid w:val="00E06366"/>
    <w:rsid w:val="00E07512"/>
    <w:rsid w:val="00E07D2C"/>
    <w:rsid w:val="00E11E63"/>
    <w:rsid w:val="00E13468"/>
    <w:rsid w:val="00E13A07"/>
    <w:rsid w:val="00E16D00"/>
    <w:rsid w:val="00E179D5"/>
    <w:rsid w:val="00E2182C"/>
    <w:rsid w:val="00E22C60"/>
    <w:rsid w:val="00E252EC"/>
    <w:rsid w:val="00E266B0"/>
    <w:rsid w:val="00E272CB"/>
    <w:rsid w:val="00E27A01"/>
    <w:rsid w:val="00E33A89"/>
    <w:rsid w:val="00E37624"/>
    <w:rsid w:val="00E43C4D"/>
    <w:rsid w:val="00E46F50"/>
    <w:rsid w:val="00E5130E"/>
    <w:rsid w:val="00E52070"/>
    <w:rsid w:val="00E52357"/>
    <w:rsid w:val="00E5245D"/>
    <w:rsid w:val="00E5676E"/>
    <w:rsid w:val="00E56A7A"/>
    <w:rsid w:val="00E56F18"/>
    <w:rsid w:val="00E5725A"/>
    <w:rsid w:val="00E6188C"/>
    <w:rsid w:val="00E61940"/>
    <w:rsid w:val="00E622CB"/>
    <w:rsid w:val="00E66502"/>
    <w:rsid w:val="00E736F2"/>
    <w:rsid w:val="00E7579F"/>
    <w:rsid w:val="00E77459"/>
    <w:rsid w:val="00E83334"/>
    <w:rsid w:val="00E8411A"/>
    <w:rsid w:val="00E87006"/>
    <w:rsid w:val="00E94268"/>
    <w:rsid w:val="00E96C73"/>
    <w:rsid w:val="00E97346"/>
    <w:rsid w:val="00EA078D"/>
    <w:rsid w:val="00EB1207"/>
    <w:rsid w:val="00EB363E"/>
    <w:rsid w:val="00EB3AEC"/>
    <w:rsid w:val="00EB42C4"/>
    <w:rsid w:val="00EB4C96"/>
    <w:rsid w:val="00EB561C"/>
    <w:rsid w:val="00EB7057"/>
    <w:rsid w:val="00EC2775"/>
    <w:rsid w:val="00EC3B78"/>
    <w:rsid w:val="00EC7A79"/>
    <w:rsid w:val="00ED0B1E"/>
    <w:rsid w:val="00ED1270"/>
    <w:rsid w:val="00ED505C"/>
    <w:rsid w:val="00ED586C"/>
    <w:rsid w:val="00ED59FF"/>
    <w:rsid w:val="00ED5DBF"/>
    <w:rsid w:val="00ED5FF8"/>
    <w:rsid w:val="00ED7F0A"/>
    <w:rsid w:val="00EE1093"/>
    <w:rsid w:val="00EE1277"/>
    <w:rsid w:val="00EE4BF1"/>
    <w:rsid w:val="00EF54DE"/>
    <w:rsid w:val="00EF57D7"/>
    <w:rsid w:val="00F0320C"/>
    <w:rsid w:val="00F11D4D"/>
    <w:rsid w:val="00F11FC6"/>
    <w:rsid w:val="00F13F2F"/>
    <w:rsid w:val="00F14EBB"/>
    <w:rsid w:val="00F15B64"/>
    <w:rsid w:val="00F2393C"/>
    <w:rsid w:val="00F23E6C"/>
    <w:rsid w:val="00F2424A"/>
    <w:rsid w:val="00F26FF1"/>
    <w:rsid w:val="00F30FC9"/>
    <w:rsid w:val="00F315C6"/>
    <w:rsid w:val="00F326C1"/>
    <w:rsid w:val="00F4171B"/>
    <w:rsid w:val="00F42D1D"/>
    <w:rsid w:val="00F43101"/>
    <w:rsid w:val="00F43946"/>
    <w:rsid w:val="00F462FA"/>
    <w:rsid w:val="00F4798E"/>
    <w:rsid w:val="00F573FA"/>
    <w:rsid w:val="00F57A7F"/>
    <w:rsid w:val="00F60748"/>
    <w:rsid w:val="00F6159F"/>
    <w:rsid w:val="00F656CE"/>
    <w:rsid w:val="00F66442"/>
    <w:rsid w:val="00F67A5B"/>
    <w:rsid w:val="00F727E3"/>
    <w:rsid w:val="00F73700"/>
    <w:rsid w:val="00F762A7"/>
    <w:rsid w:val="00F76936"/>
    <w:rsid w:val="00F80967"/>
    <w:rsid w:val="00F81BE3"/>
    <w:rsid w:val="00F81EDC"/>
    <w:rsid w:val="00F823BE"/>
    <w:rsid w:val="00F83CA3"/>
    <w:rsid w:val="00F85B3A"/>
    <w:rsid w:val="00F86255"/>
    <w:rsid w:val="00F902AA"/>
    <w:rsid w:val="00F972D9"/>
    <w:rsid w:val="00FA0698"/>
    <w:rsid w:val="00FA16FD"/>
    <w:rsid w:val="00FA18E9"/>
    <w:rsid w:val="00FA38D2"/>
    <w:rsid w:val="00FA3B73"/>
    <w:rsid w:val="00FA45BD"/>
    <w:rsid w:val="00FA49C2"/>
    <w:rsid w:val="00FB16E9"/>
    <w:rsid w:val="00FB2B9A"/>
    <w:rsid w:val="00FB334D"/>
    <w:rsid w:val="00FB466B"/>
    <w:rsid w:val="00FC1C9C"/>
    <w:rsid w:val="00FC29CA"/>
    <w:rsid w:val="00FC71A0"/>
    <w:rsid w:val="00FD1240"/>
    <w:rsid w:val="00FD1941"/>
    <w:rsid w:val="00FD38F9"/>
    <w:rsid w:val="00FD6C9C"/>
    <w:rsid w:val="00FE0FD8"/>
    <w:rsid w:val="00FE1D60"/>
    <w:rsid w:val="00FE1E93"/>
    <w:rsid w:val="00FE2DAC"/>
    <w:rsid w:val="00FE44A8"/>
    <w:rsid w:val="00FE5DB3"/>
    <w:rsid w:val="00FF0157"/>
    <w:rsid w:val="00FF0317"/>
    <w:rsid w:val="00FF0FAC"/>
    <w:rsid w:val="00FF38F1"/>
    <w:rsid w:val="00FF48BD"/>
    <w:rsid w:val="00FF764A"/>
    <w:rsid w:val="03BA8FFE"/>
    <w:rsid w:val="06ADD149"/>
    <w:rsid w:val="0874D8C4"/>
    <w:rsid w:val="0D4849E7"/>
    <w:rsid w:val="1C5A3A30"/>
    <w:rsid w:val="27F87B72"/>
    <w:rsid w:val="3A034B71"/>
    <w:rsid w:val="5819089A"/>
    <w:rsid w:val="63BF6BBF"/>
    <w:rsid w:val="66BDFBA5"/>
    <w:rsid w:val="6787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A751E"/>
  <w15:chartTrackingRefBased/>
  <w15:docId w15:val="{75943865-1C80-4911-AF45-8FC79BCC3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da-D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4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54D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4DA"/>
  </w:style>
  <w:style w:type="paragraph" w:styleId="Footer">
    <w:name w:val="footer"/>
    <w:basedOn w:val="Normal"/>
    <w:link w:val="FooterChar"/>
    <w:uiPriority w:val="99"/>
    <w:unhideWhenUsed/>
    <w:rsid w:val="004A69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94A"/>
  </w:style>
  <w:style w:type="table" w:styleId="TableGrid">
    <w:name w:val="Table Grid"/>
    <w:basedOn w:val="TableNormal"/>
    <w:uiPriority w:val="39"/>
    <w:rsid w:val="00B406CA"/>
    <w:pPr>
      <w:spacing w:after="0" w:line="240" w:lineRule="auto"/>
    </w:pPr>
    <w:rPr>
      <w:lang w:val="en-GB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unhideWhenUsed/>
    <w:rsid w:val="00B406CA"/>
    <w:pPr>
      <w:spacing w:line="240" w:lineRule="auto"/>
    </w:pPr>
    <w:rPr>
      <w:sz w:val="20"/>
      <w:szCs w:val="20"/>
      <w:lang w:bidi="he-I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406CA"/>
    <w:rPr>
      <w:sz w:val="20"/>
      <w:szCs w:val="20"/>
      <w:lang w:val="en-GB" w:bidi="he-IL"/>
    </w:rPr>
  </w:style>
  <w:style w:type="character" w:styleId="CommentReference">
    <w:name w:val="annotation reference"/>
    <w:basedOn w:val="DefaultParagraphFont"/>
    <w:uiPriority w:val="99"/>
    <w:semiHidden/>
    <w:unhideWhenUsed/>
    <w:rsid w:val="00B406C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2EF1"/>
    <w:rPr>
      <w:b/>
      <w:bCs/>
      <w:lang w:val="da-DK" w:bidi="ar-S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2EF1"/>
    <w:rPr>
      <w:b/>
      <w:bCs/>
      <w:sz w:val="20"/>
      <w:szCs w:val="20"/>
      <w:lang w:val="en-GB" w:bidi="he-IL"/>
    </w:rPr>
  </w:style>
  <w:style w:type="character" w:styleId="Hyperlink">
    <w:name w:val="Hyperlink"/>
    <w:basedOn w:val="DefaultParagraphFont"/>
    <w:uiPriority w:val="99"/>
    <w:unhideWhenUsed/>
    <w:rsid w:val="004237BA"/>
    <w:rPr>
      <w:color w:val="005AD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37BA"/>
    <w:rPr>
      <w:color w:val="605E5C"/>
      <w:shd w:val="clear" w:color="auto" w:fill="E1DFDD"/>
    </w:rPr>
  </w:style>
  <w:style w:type="character" w:customStyle="1" w:styleId="cf01">
    <w:name w:val="cf01"/>
    <w:basedOn w:val="DefaultParagraphFont"/>
    <w:rsid w:val="00A57557"/>
    <w:rPr>
      <w:rFonts w:ascii="Segoe UI" w:hAnsi="Segoe UI" w:cs="Segoe UI" w:hint="default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C620D"/>
    <w:rPr>
      <w:color w:val="3B97DE" w:themeColor="followedHyperlink"/>
      <w:u w:val="single"/>
    </w:rPr>
  </w:style>
  <w:style w:type="paragraph" w:customStyle="1" w:styleId="pf0">
    <w:name w:val="pf0"/>
    <w:basedOn w:val="Normal"/>
    <w:rsid w:val="007D1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322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Revision">
    <w:name w:val="Revision"/>
    <w:hidden/>
    <w:uiPriority w:val="99"/>
    <w:semiHidden/>
    <w:rsid w:val="008A025E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5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ncbi.nlm.nih.gov/pmc/articles/PMC5998736/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pubmed.ncbi.nlm.nih.gov/33441384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ncbi.nlm.nih.gov/pmc/articles/PMC3977406/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ncbi.nlm.nih.gov/pmc/articles/PMC5998736/" TargetMode="External"/><Relationship Id="rId10" Type="http://schemas.openxmlformats.org/officeDocument/2006/relationships/hyperlink" Target="https://pubmed.ncbi.nlm.nih.gov/23364002/" TargetMode="External"/><Relationship Id="rId19" Type="http://schemas.microsoft.com/office/2011/relationships/people" Target="peop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Novo Nordisk 2020">
      <a:dk1>
        <a:sysClr val="windowText" lastClr="000000"/>
      </a:dk1>
      <a:lt1>
        <a:srgbClr val="FFFFFF"/>
      </a:lt1>
      <a:dk2>
        <a:srgbClr val="001965"/>
      </a:dk2>
      <a:lt2>
        <a:srgbClr val="CCC5BD"/>
      </a:lt2>
      <a:accent1>
        <a:srgbClr val="001965"/>
      </a:accent1>
      <a:accent2>
        <a:srgbClr val="005AD2"/>
      </a:accent2>
      <a:accent3>
        <a:srgbClr val="3B97DE"/>
      </a:accent3>
      <a:accent4>
        <a:srgbClr val="EEA7BF"/>
      </a:accent4>
      <a:accent5>
        <a:srgbClr val="2A918B"/>
      </a:accent5>
      <a:accent6>
        <a:srgbClr val="939AA7"/>
      </a:accent6>
      <a:hlink>
        <a:srgbClr val="005AD2"/>
      </a:hlink>
      <a:folHlink>
        <a:srgbClr val="3B97DE"/>
      </a:folHlink>
    </a:clrScheme>
    <a:fontScheme name="Novo Nordisk 2020">
      <a:majorFont>
        <a:latin typeface="Apis For Office"/>
        <a:ea typeface=""/>
        <a:cs typeface=""/>
      </a:majorFont>
      <a:minorFont>
        <a:latin typeface="Apis For Offic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9F66E19115294884BB7684D97E8441" ma:contentTypeVersion="16" ma:contentTypeDescription="Create a new document." ma:contentTypeScope="" ma:versionID="53dce9a77a9913a0675fee8e1d9cd459">
  <xsd:schema xmlns:xsd="http://www.w3.org/2001/XMLSchema" xmlns:xs="http://www.w3.org/2001/XMLSchema" xmlns:p="http://schemas.microsoft.com/office/2006/metadata/properties" xmlns:ns1="http://schemas.microsoft.com/sharepoint/v3" xmlns:ns2="70f23a3a-1e1a-4f68-b12b-953fd306aa62" xmlns:ns3="70ec476e-33fd-4577-8b81-3f3b770c6862" targetNamespace="http://schemas.microsoft.com/office/2006/metadata/properties" ma:root="true" ma:fieldsID="403dc7656b876011836c019804f02718" ns1:_="" ns2:_="" ns3:_="">
    <xsd:import namespace="http://schemas.microsoft.com/sharepoint/v3"/>
    <xsd:import namespace="70f23a3a-1e1a-4f68-b12b-953fd306aa62"/>
    <xsd:import namespace="70ec476e-33fd-4577-8b81-3f3b770c6862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f23a3a-1e1a-4f68-b12b-953fd306aa62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a09db7ae-f210-430f-9df8-1b54465afd4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ec476e-33fd-4577-8b81-3f3b770c6862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01082b6c-7ffa-4af3-8913-c986f50764ef}" ma:internalName="TaxCatchAll" ma:showField="CatchAllData" ma:web="70ec476e-33fd-4577-8b81-3f3b770c686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70f23a3a-1e1a-4f68-b12b-953fd306aa62">
      <Terms xmlns="http://schemas.microsoft.com/office/infopath/2007/PartnerControls"/>
    </lcf76f155ced4ddcb4097134ff3c332f>
    <_ip_UnifiedCompliancePolicyProperties xmlns="http://schemas.microsoft.com/sharepoint/v3" xsi:nil="true"/>
    <TaxCatchAll xmlns="70ec476e-33fd-4577-8b81-3f3b770c686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1C9C91-9BF7-4296-B87F-51E9A21CB3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0f23a3a-1e1a-4f68-b12b-953fd306aa62"/>
    <ds:schemaRef ds:uri="70ec476e-33fd-4577-8b81-3f3b770c68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519715-CE61-43C5-B2C3-1521C61BC86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0f23a3a-1e1a-4f68-b12b-953fd306aa62"/>
    <ds:schemaRef ds:uri="70ec476e-33fd-4577-8b81-3f3b770c6862"/>
  </ds:schemaRefs>
</ds:datastoreItem>
</file>

<file path=customXml/itemProps3.xml><?xml version="1.0" encoding="utf-8"?>
<ds:datastoreItem xmlns:ds="http://schemas.openxmlformats.org/officeDocument/2006/customXml" ds:itemID="{2614EFCF-1C1F-4807-807A-C46FB72FB2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1329</Words>
  <Characters>7580</Characters>
  <Application>Microsoft Office Word</Application>
  <DocSecurity>0</DocSecurity>
  <Lines>63</Lines>
  <Paragraphs>17</Paragraphs>
  <ScaleCrop>false</ScaleCrop>
  <Company>Novo Nordisk</Company>
  <LinksUpToDate>false</LinksUpToDate>
  <CharactersWithSpaces>8892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SRNW (Sharon Nalweyiso)</dc:creator>
  <cp:keywords/>
  <dc:description/>
  <cp:lastModifiedBy>Rhea Nicholls</cp:lastModifiedBy>
  <cp:revision>4</cp:revision>
  <dcterms:created xsi:type="dcterms:W3CDTF">2024-09-02T13:16:00Z</dcterms:created>
  <dcterms:modified xsi:type="dcterms:W3CDTF">2024-09-27T11:24:00Z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0x010100939F66E19115294884BB7684D97E8441</vt:lpwstr>
  </property>
  <property fmtid="{D5CDD505-2E9C-101B-9397-08002B2CF9AE}" pid="3" name="MediaServiceImageTags">
    <vt:lpwstr/>
  </property>
</Properties>
</file>